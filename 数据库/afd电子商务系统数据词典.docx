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48822155"/>
    <w:bookmarkStart w:id="1" w:name="_Toc248822220"/>
    <w:bookmarkStart w:id="2" w:name="_Toc249070405"/>
    <w:bookmarkStart w:id="3" w:name="_Toc249156145"/>
    <w:p w14:paraId="4477AD24" w14:textId="35F5816A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fldChar w:fldCharType="begin"/>
      </w:r>
      <w:r>
        <w:rPr>
          <w:lang w:eastAsia="zh-CN"/>
        </w:rPr>
        <w:instrText xml:space="preserve"> TOC \o "1-5" </w:instrText>
      </w:r>
      <w:r>
        <w:fldChar w:fldCharType="separate"/>
      </w:r>
      <w:r w:rsidR="008E7920">
        <w:rPr>
          <w:noProof/>
          <w:lang w:eastAsia="zh-CN"/>
        </w:rPr>
        <w:t>afd</w:t>
      </w:r>
      <w:r>
        <w:rPr>
          <w:rFonts w:hint="eastAsia"/>
          <w:noProof/>
          <w:lang w:eastAsia="zh-CN"/>
        </w:rPr>
        <w:t>电子商务平台数据库词典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3E3A2122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14:paraId="5715F423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设计原则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0043B3F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数据库命名规则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405AD421" w14:textId="77777777" w:rsidR="00975534" w:rsidRDefault="00975534">
      <w:pPr>
        <w:pStyle w:val="15"/>
        <w:tabs>
          <w:tab w:val="right" w:leader="dot" w:pos="9628"/>
        </w:tabs>
        <w:rPr>
          <w:rFonts w:cstheme="minorBidi"/>
          <w:b w:val="0"/>
          <w: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修改记录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14:paraId="7788DCF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一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目标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5890E171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二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业务实体的</w:t>
      </w:r>
      <w:r>
        <w:rPr>
          <w:noProof/>
          <w:lang w:eastAsia="zh-CN"/>
        </w:rPr>
        <w:t>ER</w:t>
      </w:r>
      <w:r>
        <w:rPr>
          <w:rFonts w:hint="eastAsia"/>
          <w:noProof/>
          <w:lang w:eastAsia="zh-CN"/>
        </w:rPr>
        <w:t>模型图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6</w:t>
      </w:r>
      <w:r>
        <w:rPr>
          <w:noProof/>
        </w:rPr>
        <w:fldChar w:fldCharType="end"/>
      </w:r>
    </w:p>
    <w:p w14:paraId="49258870" w14:textId="77777777" w:rsidR="00975534" w:rsidRDefault="00975534">
      <w:pPr>
        <w:pStyle w:val="23"/>
        <w:tabs>
          <w:tab w:val="right" w:leader="dot" w:pos="9628"/>
        </w:tabs>
        <w:rPr>
          <w:rFonts w:cstheme="minorBidi"/>
          <w:smallCaps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rFonts w:hint="eastAsia"/>
          <w:noProof/>
          <w:lang w:eastAsia="zh-CN"/>
        </w:rPr>
        <w:t>三</w:t>
      </w:r>
      <w:r>
        <w:rPr>
          <w:noProof/>
          <w:lang w:eastAsia="zh-CN"/>
        </w:rPr>
        <w:t xml:space="preserve"> </w:t>
      </w:r>
      <w:r>
        <w:rPr>
          <w:rFonts w:hint="eastAsia"/>
          <w:noProof/>
          <w:lang w:eastAsia="zh-CN"/>
        </w:rPr>
        <w:t>数据词典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3FF0091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1.</w:t>
      </w:r>
      <w:r>
        <w:rPr>
          <w:rFonts w:hint="eastAsia"/>
          <w:noProof/>
          <w:lang w:eastAsia="zh-CN"/>
        </w:rPr>
        <w:t>会员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769A112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1.1 </w:t>
      </w:r>
      <w:r>
        <w:rPr>
          <w:rFonts w:hint="eastAsia"/>
          <w:noProof/>
          <w:lang w:eastAsia="zh-CN"/>
        </w:rPr>
        <w:t>会员基本信息表（</w:t>
      </w:r>
      <w:r>
        <w:rPr>
          <w:noProof/>
          <w:lang w:eastAsia="zh-CN"/>
        </w:rPr>
        <w:t xml:space="preserve"> t_user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7</w:t>
      </w:r>
      <w:r>
        <w:rPr>
          <w:noProof/>
        </w:rPr>
        <w:fldChar w:fldCharType="end"/>
      </w:r>
    </w:p>
    <w:p w14:paraId="0F919F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FF0000"/>
        </w:rPr>
        <w:t xml:space="preserve">1.2 </w:t>
      </w:r>
      <w:r w:rsidRPr="00DE09D9">
        <w:rPr>
          <w:rFonts w:hint="eastAsia"/>
          <w:noProof/>
          <w:color w:val="FF0000"/>
        </w:rPr>
        <w:t>会员扩展信息表</w:t>
      </w:r>
      <w:r w:rsidRPr="00DE09D9">
        <w:rPr>
          <w:noProof/>
          <w:color w:val="FF0000"/>
        </w:rPr>
        <w:t>(t_user_ext)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0B1F48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1.3 </w:t>
      </w:r>
      <w:r>
        <w:rPr>
          <w:rFonts w:hint="eastAsia"/>
          <w:noProof/>
        </w:rPr>
        <w:t>会员收货地址表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t_user_address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5FEFBA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1.4 </w:t>
      </w:r>
      <w:r>
        <w:rPr>
          <w:rFonts w:hint="eastAsia"/>
          <w:noProof/>
        </w:rPr>
        <w:t>会员产品收藏表</w:t>
      </w:r>
      <w:r>
        <w:rPr>
          <w:noProof/>
        </w:rPr>
        <w:t xml:space="preserve"> (t_user_favorite_product)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08B48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1.5 </w:t>
      </w:r>
      <w:r>
        <w:rPr>
          <w:rFonts w:hint="eastAsia"/>
          <w:noProof/>
        </w:rPr>
        <w:t>会员店铺收藏表</w:t>
      </w:r>
      <w:r>
        <w:rPr>
          <w:noProof/>
        </w:rPr>
        <w:t>(t_user_favorite_store)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3031C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1.6 </w:t>
      </w:r>
      <w:r>
        <w:rPr>
          <w:rFonts w:hint="eastAsia"/>
          <w:noProof/>
        </w:rPr>
        <w:t>会员积分账号表（</w:t>
      </w:r>
      <w:r>
        <w:rPr>
          <w:noProof/>
        </w:rPr>
        <w:t>t_user_score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9788CA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1.7 </w:t>
      </w:r>
      <w:r>
        <w:rPr>
          <w:rFonts w:hint="eastAsia"/>
          <w:noProof/>
        </w:rPr>
        <w:t>会员积分账号的流水表</w:t>
      </w:r>
      <w:r>
        <w:rPr>
          <w:noProof/>
        </w:rPr>
        <w:t>(t_user_score_log)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B9C2F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1.8</w:t>
      </w:r>
      <w:r>
        <w:rPr>
          <w:rFonts w:hint="eastAsia"/>
          <w:noProof/>
        </w:rPr>
        <w:t>会员积分操作词典表</w:t>
      </w:r>
      <w:r>
        <w:rPr>
          <w:noProof/>
        </w:rPr>
        <w:t>(t_user_score_type)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79F3D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1.9 </w:t>
      </w:r>
      <w:r>
        <w:rPr>
          <w:rFonts w:hint="eastAsia"/>
          <w:noProof/>
        </w:rPr>
        <w:t>会员信用账户表</w:t>
      </w:r>
      <w:r>
        <w:rPr>
          <w:noProof/>
        </w:rPr>
        <w:t>(t_user_credit)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E8D800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1.10</w:t>
      </w:r>
      <w:r>
        <w:rPr>
          <w:rFonts w:hint="eastAsia"/>
          <w:noProof/>
        </w:rPr>
        <w:t>会员信用账户流水表</w:t>
      </w:r>
      <w:r>
        <w:rPr>
          <w:noProof/>
        </w:rPr>
        <w:t>(t_user_credit_log)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574D04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1.11</w:t>
      </w:r>
      <w:r>
        <w:rPr>
          <w:rFonts w:hint="eastAsia"/>
          <w:noProof/>
        </w:rPr>
        <w:t>会员信用等级表</w:t>
      </w:r>
      <w:r>
        <w:rPr>
          <w:noProof/>
        </w:rPr>
        <w:t>(t_user_credit_level)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F25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1.12</w:t>
      </w:r>
      <w:r>
        <w:rPr>
          <w:rFonts w:hint="eastAsia"/>
          <w:noProof/>
        </w:rPr>
        <w:t>会员信用操作词典表</w:t>
      </w:r>
      <w:r>
        <w:rPr>
          <w:noProof/>
        </w:rPr>
        <w:t>(t_user_credit_type)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7C7C6E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1.13</w:t>
      </w:r>
      <w:r>
        <w:rPr>
          <w:rFonts w:hint="eastAsia"/>
          <w:noProof/>
        </w:rPr>
        <w:t>地理区域词典表</w:t>
      </w:r>
      <w:r>
        <w:rPr>
          <w:noProof/>
        </w:rPr>
        <w:t>(t_geo)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626253F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卖家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6FA48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 </w:t>
      </w:r>
      <w:r>
        <w:rPr>
          <w:rFonts w:hint="eastAsia"/>
          <w:noProof/>
        </w:rPr>
        <w:t>卖家登录信息表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t_seller_login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606885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2.2</w:t>
      </w:r>
      <w:r>
        <w:rPr>
          <w:rFonts w:hint="eastAsia"/>
          <w:noProof/>
        </w:rPr>
        <w:t>卖家店铺申请表</w:t>
      </w:r>
      <w:r>
        <w:rPr>
          <w:noProof/>
        </w:rPr>
        <w:t>(t_seller_apply)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3A909CF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2.3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  <w:lang w:eastAsia="zh-CN"/>
        </w:rPr>
        <w:t>卖家申请资质表（</w:t>
      </w:r>
      <w:r>
        <w:rPr>
          <w:noProof/>
          <w:lang w:eastAsia="zh-CN"/>
        </w:rPr>
        <w:t>t_seller_apply_quali</w:t>
      </w:r>
      <w:r>
        <w:rPr>
          <w:rFonts w:hint="eastAsia"/>
          <w:noProof/>
          <w:lang w:eastAsia="zh-CN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6EA22D8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2.4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卖家申请签约品类表</w:t>
      </w:r>
      <w:r>
        <w:rPr>
          <w:noProof/>
        </w:rPr>
        <w:t>(t_seller_apply_cc)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F476760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2.5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卖家店铺申请审核表</w:t>
      </w:r>
      <w:r>
        <w:rPr>
          <w:noProof/>
        </w:rPr>
        <w:t xml:space="preserve"> (t_seller_audit)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1559C79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2.6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卖家信息表（</w:t>
      </w:r>
      <w:r>
        <w:rPr>
          <w:noProof/>
        </w:rPr>
        <w:t>t_seller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C60BC8D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2.7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卖家资质表</w:t>
      </w:r>
      <w:r>
        <w:rPr>
          <w:noProof/>
        </w:rPr>
        <w:t>(t_seller _quali)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62E4AF6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卖家店铺信息表</w:t>
      </w:r>
      <w:r>
        <w:rPr>
          <w:noProof/>
        </w:rPr>
        <w:t>(t_store)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8FE7BC3" w14:textId="77777777" w:rsidR="00975534" w:rsidRDefault="00975534">
      <w:pPr>
        <w:pStyle w:val="42"/>
        <w:tabs>
          <w:tab w:val="left" w:pos="1241"/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  <w:tab/>
      </w:r>
      <w:r>
        <w:rPr>
          <w:rFonts w:hint="eastAsia"/>
          <w:noProof/>
        </w:rPr>
        <w:t>店铺签约品类信息表</w:t>
      </w:r>
      <w:r>
        <w:rPr>
          <w:noProof/>
        </w:rPr>
        <w:t>(t_store_cc)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5DEAAC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2.8</w:t>
      </w:r>
      <w:r>
        <w:rPr>
          <w:rFonts w:hint="eastAsia"/>
          <w:noProof/>
        </w:rPr>
        <w:t>店铺信用账户表（</w:t>
      </w:r>
      <w:r>
        <w:rPr>
          <w:noProof/>
        </w:rPr>
        <w:t>t_store_credit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A49697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2.9</w:t>
      </w:r>
      <w:r>
        <w:rPr>
          <w:rFonts w:hint="eastAsia"/>
          <w:noProof/>
        </w:rPr>
        <w:t>店铺信用账户流水表</w:t>
      </w:r>
      <w:r>
        <w:rPr>
          <w:noProof/>
        </w:rPr>
        <w:t>(t_store_credit_log)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D5F81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2.10</w:t>
      </w:r>
      <w:r>
        <w:rPr>
          <w:rFonts w:hint="eastAsia"/>
          <w:noProof/>
        </w:rPr>
        <w:t>店铺等级表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t_store_level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0915F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2.11</w:t>
      </w:r>
      <w:r>
        <w:rPr>
          <w:rFonts w:hint="eastAsia"/>
          <w:noProof/>
        </w:rPr>
        <w:t>店铺信用积分操作词典表</w:t>
      </w:r>
      <w:r>
        <w:rPr>
          <w:noProof/>
        </w:rPr>
        <w:t>(t_store_credit_type)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B9C00D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2.12 </w:t>
      </w:r>
      <w:r>
        <w:rPr>
          <w:rFonts w:hint="eastAsia"/>
          <w:noProof/>
        </w:rPr>
        <w:t>店铺发货地址表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t_store_ship_address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AD911CB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 </w:t>
      </w:r>
      <w:r>
        <w:rPr>
          <w:rFonts w:hint="eastAsia"/>
          <w:noProof/>
        </w:rPr>
        <w:t>品类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8C82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</w:t>
      </w:r>
      <w:r>
        <w:rPr>
          <w:rFonts w:hint="eastAsia"/>
          <w:noProof/>
        </w:rPr>
        <w:t>签约品类信息表（</w:t>
      </w:r>
      <w:r>
        <w:rPr>
          <w:noProof/>
        </w:rPr>
        <w:t>t_contract_category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D847A1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3.2</w:t>
      </w:r>
      <w:r>
        <w:rPr>
          <w:rFonts w:hint="eastAsia"/>
          <w:noProof/>
        </w:rPr>
        <w:t>基础品类信息表</w:t>
      </w:r>
      <w:r>
        <w:rPr>
          <w:noProof/>
        </w:rPr>
        <w:t>(t_base_category)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E4D04E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3.3</w:t>
      </w:r>
      <w:r>
        <w:rPr>
          <w:rFonts w:hint="eastAsia"/>
          <w:noProof/>
        </w:rPr>
        <w:t>销售品类信息表</w:t>
      </w:r>
      <w:r>
        <w:rPr>
          <w:noProof/>
        </w:rPr>
        <w:t>(t_sale_category)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BC2A48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3.4 </w:t>
      </w:r>
      <w:r w:rsidRPr="00DE09D9">
        <w:rPr>
          <w:rFonts w:hint="eastAsia"/>
          <w:noProof/>
          <w:color w:val="000000" w:themeColor="text1"/>
          <w:lang w:eastAsia="zh-CN"/>
        </w:rPr>
        <w:t>签约品类和基础品类关系表</w:t>
      </w:r>
      <w:r w:rsidRPr="00DE09D9">
        <w:rPr>
          <w:noProof/>
          <w:color w:val="000000" w:themeColor="text1"/>
          <w:lang w:eastAsia="zh-CN"/>
        </w:rPr>
        <w:t>(t_cc_bc)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252EC4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3.5</w:t>
      </w:r>
      <w:r>
        <w:rPr>
          <w:rFonts w:hint="eastAsia"/>
          <w:noProof/>
          <w:lang w:eastAsia="zh-CN"/>
        </w:rPr>
        <w:t>销售品类和基础品类关系表</w:t>
      </w:r>
      <w:r>
        <w:rPr>
          <w:noProof/>
          <w:lang w:eastAsia="zh-CN"/>
        </w:rPr>
        <w:t>(t_sc_bc)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25</w:t>
      </w:r>
      <w:r>
        <w:rPr>
          <w:noProof/>
        </w:rPr>
        <w:fldChar w:fldCharType="end"/>
      </w:r>
    </w:p>
    <w:p w14:paraId="0E2DC88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3.6 </w:t>
      </w:r>
      <w:r>
        <w:rPr>
          <w:rFonts w:hint="eastAsia"/>
          <w:noProof/>
        </w:rPr>
        <w:t>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72442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3.7</w:t>
      </w:r>
      <w:r>
        <w:rPr>
          <w:rFonts w:hint="eastAsia"/>
          <w:noProof/>
        </w:rPr>
        <w:t>基础品类的属性表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t_bc_attribute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3AE2C1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3.8</w:t>
      </w:r>
      <w:r>
        <w:rPr>
          <w:rFonts w:hint="eastAsia"/>
          <w:noProof/>
        </w:rPr>
        <w:t>基础品类的属性值表</w:t>
      </w:r>
      <w:r>
        <w:rPr>
          <w:noProof/>
        </w:rPr>
        <w:t>(t_bc_attr_value)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DF5675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</w:rPr>
        <w:t xml:space="preserve">3.9  </w:t>
      </w:r>
      <w:r w:rsidRPr="00DE09D9">
        <w:rPr>
          <w:rFonts w:hint="eastAsia"/>
          <w:noProof/>
        </w:rPr>
        <w:t>属性值表</w:t>
      </w:r>
      <w:r w:rsidRPr="00DE09D9">
        <w:rPr>
          <w:noProof/>
        </w:rPr>
        <w:t>(</w:t>
      </w:r>
      <w:r>
        <w:rPr>
          <w:noProof/>
        </w:rPr>
        <w:t>t_attribute_value)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204C58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3.10 </w:t>
      </w:r>
      <w:r>
        <w:rPr>
          <w:rFonts w:hint="eastAsia"/>
          <w:noProof/>
        </w:rPr>
        <w:t>属性和属性值关系表</w:t>
      </w:r>
      <w:r>
        <w:rPr>
          <w:noProof/>
        </w:rPr>
        <w:t>(t_attr_attr_value)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C19E192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3.11</w:t>
      </w:r>
      <w:r>
        <w:rPr>
          <w:rFonts w:hint="eastAsia"/>
          <w:noProof/>
        </w:rPr>
        <w:t>规格表（</w:t>
      </w:r>
      <w:r>
        <w:rPr>
          <w:noProof/>
        </w:rPr>
        <w:t>t_spec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7EF739C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3.12</w:t>
      </w:r>
      <w:r>
        <w:rPr>
          <w:rFonts w:hint="eastAsia"/>
          <w:noProof/>
        </w:rPr>
        <w:t>基础品类规格表</w:t>
      </w:r>
      <w:r>
        <w:rPr>
          <w:noProof/>
        </w:rPr>
        <w:t>(t_bc_spec)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832EB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3.13</w:t>
      </w:r>
      <w:r>
        <w:rPr>
          <w:rFonts w:hint="eastAsia"/>
          <w:noProof/>
        </w:rPr>
        <w:t>基础品类规格值表</w:t>
      </w:r>
      <w:r>
        <w:rPr>
          <w:noProof/>
        </w:rPr>
        <w:t>(t_bc_spec_value)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48C35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3.14 </w:t>
      </w:r>
      <w:r>
        <w:rPr>
          <w:rFonts w:hint="eastAsia"/>
          <w:noProof/>
        </w:rPr>
        <w:t>规格值表</w:t>
      </w:r>
      <w:r>
        <w:rPr>
          <w:noProof/>
        </w:rPr>
        <w:t xml:space="preserve"> </w:t>
      </w:r>
      <w:r>
        <w:rPr>
          <w:rFonts w:hint="eastAsia"/>
          <w:noProof/>
        </w:rPr>
        <w:t>（</w:t>
      </w:r>
      <w:r>
        <w:rPr>
          <w:noProof/>
        </w:rPr>
        <w:t>t_spec_value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1F77F7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3.15 </w:t>
      </w:r>
      <w:r>
        <w:rPr>
          <w:rFonts w:hint="eastAsia"/>
          <w:noProof/>
        </w:rPr>
        <w:t>规格和规格值关系表（</w:t>
      </w:r>
      <w:r>
        <w:rPr>
          <w:noProof/>
        </w:rPr>
        <w:t>t_spec_spec_value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EE0C05C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4. </w:t>
      </w:r>
      <w:r>
        <w:rPr>
          <w:rFonts w:hint="eastAsia"/>
          <w:noProof/>
        </w:rPr>
        <w:t>商品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4046A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</w:t>
      </w:r>
      <w:r>
        <w:rPr>
          <w:rFonts w:hint="eastAsia"/>
          <w:noProof/>
        </w:rPr>
        <w:t>品牌信息表</w:t>
      </w:r>
      <w:r>
        <w:rPr>
          <w:noProof/>
        </w:rPr>
        <w:t>(t_brand)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FE2DB6B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 xml:space="preserve">4.2 </w:t>
      </w:r>
      <w:r>
        <w:rPr>
          <w:rFonts w:hint="eastAsia"/>
          <w:noProof/>
          <w:lang w:eastAsia="zh-CN"/>
        </w:rPr>
        <w:t>品牌与基础分类关系表</w:t>
      </w:r>
      <w:r>
        <w:rPr>
          <w:noProof/>
          <w:lang w:eastAsia="zh-CN"/>
        </w:rPr>
        <w:t>(T_BRAND_BC)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D08698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3</w:t>
      </w:r>
      <w:r>
        <w:rPr>
          <w:rFonts w:hint="eastAsia"/>
          <w:noProof/>
        </w:rPr>
        <w:t>商品信息表（</w:t>
      </w:r>
      <w:r>
        <w:rPr>
          <w:noProof/>
        </w:rPr>
        <w:t>t_product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C5D2E3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lastRenderedPageBreak/>
        <w:t>4.</w:t>
      </w:r>
      <w:r>
        <w:rPr>
          <w:noProof/>
          <w:lang w:eastAsia="zh-CN"/>
        </w:rPr>
        <w:t>4</w:t>
      </w:r>
      <w:r w:rsidRPr="00DE09D9">
        <w:rPr>
          <w:rFonts w:hint="eastAsia"/>
          <w:noProof/>
          <w:color w:val="FF0000"/>
        </w:rPr>
        <w:t>商品主图信息表（</w:t>
      </w:r>
      <w:r w:rsidRPr="00DE09D9">
        <w:rPr>
          <w:noProof/>
          <w:color w:val="FF0000"/>
        </w:rPr>
        <w:t>t_product_img</w:t>
      </w:r>
      <w:r w:rsidRPr="00DE09D9">
        <w:rPr>
          <w:rFonts w:hint="eastAsia"/>
          <w:noProof/>
          <w:color w:val="FF0000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2E381CC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5</w:t>
      </w:r>
      <w:r>
        <w:rPr>
          <w:noProof/>
        </w:rPr>
        <w:t>SKU</w:t>
      </w:r>
      <w:r>
        <w:rPr>
          <w:rFonts w:hint="eastAsia"/>
          <w:noProof/>
        </w:rPr>
        <w:t>信息表（</w:t>
      </w:r>
      <w:r>
        <w:rPr>
          <w:noProof/>
        </w:rPr>
        <w:t>t_sku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9B45DE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4.</w:t>
      </w:r>
      <w:r w:rsidRPr="00DE09D9">
        <w:rPr>
          <w:noProof/>
          <w:color w:val="000000" w:themeColor="text1"/>
          <w:lang w:eastAsia="zh-CN"/>
        </w:rPr>
        <w:t>6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商品评论表（</w:t>
      </w:r>
      <w:r w:rsidRPr="00DE09D9">
        <w:rPr>
          <w:noProof/>
          <w:color w:val="000000" w:themeColor="text1"/>
        </w:rPr>
        <w:t>t_product_comment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8414F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7</w:t>
      </w:r>
      <w:r>
        <w:rPr>
          <w:rFonts w:hint="eastAsia"/>
          <w:noProof/>
        </w:rPr>
        <w:t>商品评论汇总表</w:t>
      </w:r>
      <w:r>
        <w:rPr>
          <w:noProof/>
        </w:rPr>
        <w:t>(t_product_comment_stat)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4B5E7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</w:t>
      </w:r>
      <w:r>
        <w:rPr>
          <w:noProof/>
          <w:lang w:eastAsia="zh-CN"/>
        </w:rPr>
        <w:t>8</w:t>
      </w:r>
      <w:r>
        <w:rPr>
          <w:rFonts w:hint="eastAsia"/>
          <w:noProof/>
        </w:rPr>
        <w:t>商品评论的追加评论信息表（</w:t>
      </w:r>
      <w:r>
        <w:rPr>
          <w:noProof/>
        </w:rPr>
        <w:t>t_product_comment_additional</w:t>
      </w:r>
      <w:r>
        <w:rPr>
          <w:rFonts w:hint="eastAsia"/>
          <w:noProof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863098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4.9</w:t>
      </w:r>
      <w:r>
        <w:rPr>
          <w:rFonts w:hint="eastAsia"/>
          <w:noProof/>
        </w:rPr>
        <w:t>店铺运费模板表</w:t>
      </w:r>
      <w:r>
        <w:rPr>
          <w:noProof/>
        </w:rPr>
        <w:t>(t_store_freight_tpl)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A724DA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rFonts w:ascii="Helvetica"/>
          <w:noProof/>
          <w:lang w:eastAsia="zh-CN"/>
        </w:rPr>
        <w:t>4.10</w:t>
      </w:r>
      <w:r>
        <w:rPr>
          <w:rFonts w:hint="eastAsia"/>
          <w:noProof/>
        </w:rPr>
        <w:t>店铺运费模板详细表</w:t>
      </w:r>
      <w:r>
        <w:rPr>
          <w:noProof/>
        </w:rPr>
        <w:t xml:space="preserve"> (t_store_freight_tpl_detail)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E18CB9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4.11</w:t>
      </w:r>
      <w:r>
        <w:rPr>
          <w:rFonts w:hint="eastAsia"/>
          <w:noProof/>
        </w:rPr>
        <w:t>平台运费模板表</w:t>
      </w:r>
      <w:r>
        <w:rPr>
          <w:noProof/>
        </w:rPr>
        <w:t>(t_yiwang_freight_tpl)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84833BA" w14:textId="77777777" w:rsidR="00975534" w:rsidRDefault="00975534">
      <w:pPr>
        <w:pStyle w:val="32"/>
        <w:tabs>
          <w:tab w:val="right" w:leader="dot" w:pos="9628"/>
        </w:tabs>
        <w:rPr>
          <w:rFonts w:cstheme="minorBidi"/>
          <w:i w:val="0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</w:t>
      </w:r>
      <w:r w:rsidRPr="00DE09D9">
        <w:rPr>
          <w:rFonts w:hint="eastAsia"/>
          <w:noProof/>
          <w:color w:val="000000" w:themeColor="text1"/>
          <w:lang w:eastAsia="zh-CN"/>
        </w:rPr>
        <w:t>订单、退货单、退款单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_Toc269563281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37</w:t>
      </w:r>
      <w:r>
        <w:rPr>
          <w:noProof/>
        </w:rPr>
        <w:fldChar w:fldCharType="end"/>
      </w:r>
    </w:p>
    <w:p w14:paraId="04F563C8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5.1 </w:t>
      </w:r>
      <w:r w:rsidRPr="00DE09D9">
        <w:rPr>
          <w:rFonts w:hint="eastAsia"/>
          <w:noProof/>
          <w:color w:val="000000" w:themeColor="text1"/>
        </w:rPr>
        <w:t>订单表（</w:t>
      </w:r>
      <w:r w:rsidRPr="00DE09D9">
        <w:rPr>
          <w:noProof/>
          <w:color w:val="000000" w:themeColor="text1"/>
        </w:rPr>
        <w:t>t_order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550190D9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>5.2</w:t>
      </w:r>
      <w:r w:rsidRPr="00DE09D9">
        <w:rPr>
          <w:rFonts w:hint="eastAsia"/>
          <w:noProof/>
          <w:color w:val="000000" w:themeColor="text1"/>
        </w:rPr>
        <w:t>订单明细表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t_order_item</w:t>
      </w:r>
      <w:r w:rsidRPr="00DE09D9">
        <w:rPr>
          <w:rFonts w:hint="eastAsia"/>
          <w:noProof/>
          <w:color w:val="000000" w:themeColor="text1"/>
        </w:rPr>
        <w:t>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81EC094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 w:rsidRPr="00DE09D9">
        <w:rPr>
          <w:noProof/>
          <w:color w:val="000000" w:themeColor="text1"/>
        </w:rPr>
        <w:t xml:space="preserve">5.3 </w:t>
      </w:r>
      <w:r w:rsidRPr="00DE09D9">
        <w:rPr>
          <w:rFonts w:hint="eastAsia"/>
          <w:noProof/>
          <w:color w:val="000000" w:themeColor="text1"/>
        </w:rPr>
        <w:t>订单操作日志表</w:t>
      </w:r>
      <w:r w:rsidRPr="00DE09D9">
        <w:rPr>
          <w:noProof/>
          <w:color w:val="000000" w:themeColor="text1"/>
        </w:rPr>
        <w:t xml:space="preserve"> </w:t>
      </w:r>
      <w:r w:rsidRPr="00DE09D9">
        <w:rPr>
          <w:rFonts w:hint="eastAsia"/>
          <w:noProof/>
          <w:color w:val="000000" w:themeColor="text1"/>
        </w:rPr>
        <w:t>（</w:t>
      </w:r>
      <w:r w:rsidRPr="00DE09D9">
        <w:rPr>
          <w:noProof/>
          <w:color w:val="000000" w:themeColor="text1"/>
        </w:rPr>
        <w:t>t_order_log</w:t>
      </w:r>
      <w:r w:rsidRPr="00DE09D9">
        <w:rPr>
          <w:rFonts w:hint="eastAsia"/>
          <w:noProof/>
          <w:color w:val="000000" w:themeColor="text1"/>
        </w:rPr>
        <w:t>）（此表只用作内部</w:t>
      </w:r>
      <w:r w:rsidRPr="00DE09D9">
        <w:rPr>
          <w:noProof/>
          <w:color w:val="000000" w:themeColor="text1"/>
        </w:rPr>
        <w:t>boss</w:t>
      </w:r>
      <w:r w:rsidRPr="00DE09D9">
        <w:rPr>
          <w:rFonts w:hint="eastAsia"/>
          <w:noProof/>
          <w:color w:val="000000" w:themeColor="text1"/>
        </w:rPr>
        <w:t>操作使用）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ECECF40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5.4 </w:t>
      </w:r>
      <w:r>
        <w:rPr>
          <w:rFonts w:hint="eastAsia"/>
          <w:noProof/>
        </w:rPr>
        <w:t>退货单</w:t>
      </w:r>
      <w:r>
        <w:rPr>
          <w:noProof/>
        </w:rPr>
        <w:t>(t_return_order)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2EF189CA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5.5 </w:t>
      </w:r>
      <w:r>
        <w:rPr>
          <w:rFonts w:hint="eastAsia"/>
          <w:noProof/>
        </w:rPr>
        <w:t>退货单明细</w:t>
      </w:r>
      <w:r>
        <w:rPr>
          <w:noProof/>
        </w:rPr>
        <w:t>(t_return_order_items)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033FE56D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5.6</w:t>
      </w:r>
      <w:r>
        <w:rPr>
          <w:rFonts w:hint="eastAsia"/>
          <w:noProof/>
        </w:rPr>
        <w:t>退款单</w:t>
      </w:r>
      <w:r>
        <w:rPr>
          <w:noProof/>
        </w:rPr>
        <w:t>(t_refund_order)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5512E4F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 xml:space="preserve">5.7 </w:t>
      </w:r>
      <w:r>
        <w:rPr>
          <w:rFonts w:hint="eastAsia"/>
          <w:noProof/>
        </w:rPr>
        <w:t>物流公司表</w:t>
      </w:r>
      <w:r>
        <w:rPr>
          <w:noProof/>
        </w:rPr>
        <w:t xml:space="preserve"> (t_logistics_company)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66A70E1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</w:rPr>
        <w:t>5.8</w:t>
      </w:r>
      <w:r>
        <w:rPr>
          <w:rFonts w:hint="eastAsia"/>
          <w:noProof/>
        </w:rPr>
        <w:t>支付凭证表</w:t>
      </w:r>
      <w:r>
        <w:rPr>
          <w:noProof/>
          <w:lang w:eastAsia="zh-CN"/>
        </w:rPr>
        <w:t>(</w:t>
      </w:r>
      <w:r>
        <w:rPr>
          <w:noProof/>
        </w:rPr>
        <w:t>t_payment</w:t>
      </w:r>
      <w:r>
        <w:rPr>
          <w:noProof/>
          <w:lang w:eastAsia="zh-CN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4C7952F6" w14:textId="77777777" w:rsidR="00975534" w:rsidRDefault="00975534">
      <w:pPr>
        <w:pStyle w:val="4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:bdr w:val="none" w:sz="0" w:space="0" w:color="auto"/>
          <w:lang w:eastAsia="zh-CN"/>
        </w:rPr>
      </w:pPr>
      <w:r>
        <w:rPr>
          <w:noProof/>
          <w:lang w:eastAsia="zh-CN"/>
        </w:rPr>
        <w:t>5.9</w:t>
      </w:r>
      <w:r>
        <w:rPr>
          <w:rFonts w:hint="eastAsia"/>
          <w:noProof/>
        </w:rPr>
        <w:t>支付凭证详情表</w:t>
      </w:r>
      <w:r>
        <w:rPr>
          <w:noProof/>
        </w:rPr>
        <w:t>(T_Payment_detail)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_Toc269563290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F60AB46" w14:textId="351AF66D" w:rsidR="008D71A6" w:rsidRPr="008D71A6" w:rsidRDefault="00975534" w:rsidP="008D71A6">
      <w:pPr>
        <w:pStyle w:val="ac"/>
      </w:pPr>
      <w:r>
        <w:rPr>
          <w:rFonts w:asciiTheme="minorHAnsi" w:hAnsiTheme="minorHAnsi"/>
          <w:sz w:val="22"/>
          <w:szCs w:val="22"/>
        </w:rPr>
        <w:fldChar w:fldCharType="end"/>
      </w:r>
    </w:p>
    <w:p w14:paraId="7A0A6988" w14:textId="77777777" w:rsidR="008D71A6" w:rsidRPr="008D71A6" w:rsidRDefault="008D71A6" w:rsidP="008D71A6">
      <w:pPr>
        <w:pStyle w:val="ac"/>
      </w:pPr>
    </w:p>
    <w:p w14:paraId="7C7F8B8D" w14:textId="77777777" w:rsidR="008D71A6" w:rsidRPr="008D71A6" w:rsidRDefault="008D71A6" w:rsidP="008D71A6">
      <w:pPr>
        <w:pStyle w:val="ac"/>
      </w:pPr>
    </w:p>
    <w:p w14:paraId="441997E2" w14:textId="77777777" w:rsidR="008D71A6" w:rsidRDefault="008D71A6" w:rsidP="008D71A6"/>
    <w:p w14:paraId="24E49617" w14:textId="77777777" w:rsidR="008D71A6" w:rsidRDefault="008D71A6" w:rsidP="008D71A6"/>
    <w:p w14:paraId="705EB3CA" w14:textId="77777777" w:rsidR="008D71A6" w:rsidRDefault="008D71A6" w:rsidP="008D71A6"/>
    <w:p w14:paraId="7C243880" w14:textId="77777777" w:rsidR="008D71A6" w:rsidRDefault="008D71A6" w:rsidP="008D71A6"/>
    <w:p w14:paraId="14988AE7" w14:textId="77777777" w:rsidR="008D71A6" w:rsidRDefault="008D71A6" w:rsidP="008D71A6"/>
    <w:p w14:paraId="03B8725E" w14:textId="77777777" w:rsidR="008D71A6" w:rsidRDefault="008D71A6" w:rsidP="008D71A6"/>
    <w:p w14:paraId="56082084" w14:textId="77777777" w:rsidR="008D71A6" w:rsidRDefault="008D71A6" w:rsidP="008D71A6"/>
    <w:p w14:paraId="10D453C7" w14:textId="77777777" w:rsidR="008D71A6" w:rsidRDefault="008D71A6" w:rsidP="008D71A6"/>
    <w:p w14:paraId="3C9EBB61" w14:textId="77777777" w:rsidR="008D71A6" w:rsidRDefault="008D71A6" w:rsidP="008D71A6"/>
    <w:p w14:paraId="30875A05" w14:textId="77777777" w:rsidR="008D71A6" w:rsidRDefault="008D71A6" w:rsidP="008D71A6"/>
    <w:p w14:paraId="53954D3A" w14:textId="77777777" w:rsidR="008D71A6" w:rsidRDefault="008D71A6" w:rsidP="008D71A6"/>
    <w:p w14:paraId="21C09AFD" w14:textId="77777777" w:rsidR="008D71A6" w:rsidRDefault="008D71A6" w:rsidP="008D71A6"/>
    <w:p w14:paraId="7506AB7B" w14:textId="77777777" w:rsidR="008D71A6" w:rsidRDefault="008D71A6" w:rsidP="008D71A6"/>
    <w:p w14:paraId="1BED8A24" w14:textId="77777777" w:rsidR="008D71A6" w:rsidRDefault="008D71A6" w:rsidP="008D71A6"/>
    <w:p w14:paraId="02D955AF" w14:textId="77777777" w:rsidR="008D71A6" w:rsidRDefault="008D71A6" w:rsidP="008D71A6"/>
    <w:p w14:paraId="66B8BC71" w14:textId="77777777" w:rsidR="008D71A6" w:rsidRDefault="008D71A6" w:rsidP="008D71A6"/>
    <w:p w14:paraId="582218CA" w14:textId="77777777" w:rsidR="008D71A6" w:rsidRDefault="008D71A6" w:rsidP="008D71A6"/>
    <w:p w14:paraId="2F1DD0C8" w14:textId="77777777" w:rsidR="008D71A6" w:rsidRDefault="008D71A6" w:rsidP="008D71A6"/>
    <w:p w14:paraId="25DF4281" w14:textId="77777777" w:rsidR="008D71A6" w:rsidRDefault="008D71A6" w:rsidP="008D71A6"/>
    <w:p w14:paraId="01070B09" w14:textId="77777777" w:rsidR="008D71A6" w:rsidRDefault="008D71A6" w:rsidP="008D71A6"/>
    <w:p w14:paraId="063F0648" w14:textId="77777777" w:rsidR="008D71A6" w:rsidRDefault="008D71A6" w:rsidP="008D71A6"/>
    <w:p w14:paraId="3AE09980" w14:textId="77777777" w:rsidR="008D71A6" w:rsidRDefault="008D71A6" w:rsidP="008D71A6"/>
    <w:p w14:paraId="556DA251" w14:textId="77777777" w:rsidR="008D71A6" w:rsidRDefault="008D71A6" w:rsidP="008D71A6"/>
    <w:p w14:paraId="69F8DDB5" w14:textId="77777777" w:rsidR="008D71A6" w:rsidRDefault="008D71A6" w:rsidP="008D71A6"/>
    <w:p w14:paraId="0B5E5242" w14:textId="77777777" w:rsidR="008D71A6" w:rsidRDefault="008D71A6" w:rsidP="008D71A6"/>
    <w:p w14:paraId="0ECF0BAF" w14:textId="77777777" w:rsidR="006C06AC" w:rsidRPr="008D71A6" w:rsidRDefault="006C06AC" w:rsidP="008D71A6"/>
    <w:p w14:paraId="44452111" w14:textId="1828A151" w:rsidR="00B63E9F" w:rsidRPr="00293D54" w:rsidRDefault="008E7920" w:rsidP="00D93BB4">
      <w:pPr>
        <w:pStyle w:val="1"/>
        <w:rPr>
          <w:lang w:eastAsia="zh-CN"/>
        </w:rPr>
      </w:pPr>
      <w:bookmarkStart w:id="4" w:name="_Toc269563216"/>
      <w:r>
        <w:rPr>
          <w:lang w:eastAsia="zh-CN"/>
        </w:rPr>
        <w:lastRenderedPageBreak/>
        <w:t>afd</w:t>
      </w:r>
      <w:r w:rsidR="00D93BB4" w:rsidRPr="00293D54">
        <w:rPr>
          <w:lang w:eastAsia="zh-CN"/>
        </w:rPr>
        <w:t>电子商务平台数据库词典</w:t>
      </w:r>
      <w:bookmarkEnd w:id="0"/>
      <w:bookmarkEnd w:id="1"/>
      <w:bookmarkEnd w:id="2"/>
      <w:bookmarkEnd w:id="3"/>
      <w:bookmarkEnd w:id="4"/>
    </w:p>
    <w:p w14:paraId="2B1253F5" w14:textId="77777777" w:rsidR="00B63E9F" w:rsidRDefault="00D93BB4">
      <w:pPr>
        <w:pStyle w:val="a6"/>
        <w:spacing w:line="360" w:lineRule="auto"/>
        <w:rPr>
          <w:rFonts w:hint="default"/>
        </w:rPr>
      </w:pPr>
      <w:bookmarkStart w:id="5" w:name="_Toc248822156"/>
      <w:bookmarkStart w:id="6" w:name="_Toc248822221"/>
      <w:bookmarkStart w:id="7" w:name="_Toc249070406"/>
      <w:bookmarkStart w:id="8" w:name="_Toc249156146"/>
      <w:bookmarkStart w:id="9" w:name="_Toc269563217"/>
      <w:r>
        <w:t>说明</w:t>
      </w:r>
      <w:bookmarkEnd w:id="5"/>
      <w:bookmarkEnd w:id="6"/>
      <w:bookmarkEnd w:id="7"/>
      <w:bookmarkEnd w:id="8"/>
      <w:bookmarkEnd w:id="9"/>
    </w:p>
    <w:p w14:paraId="792B9C1E" w14:textId="47FBDF45" w:rsidR="00B63E9F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 w:rsidRPr="008D71A6">
        <w:rPr>
          <w:color w:val="3366FF"/>
        </w:rPr>
        <w:t>表名为红色的表标示需要</w:t>
      </w:r>
      <w:r w:rsidR="00E53543" w:rsidRPr="008D71A6">
        <w:rPr>
          <w:color w:val="3366FF"/>
        </w:rPr>
        <w:t>确认后再创建到数据库中去</w:t>
      </w:r>
      <w:r w:rsidRPr="008D71A6">
        <w:rPr>
          <w:color w:val="3366FF"/>
        </w:rPr>
        <w:t>。</w:t>
      </w:r>
    </w:p>
    <w:p w14:paraId="791C2672" w14:textId="3296426B" w:rsidR="008D71A6" w:rsidRPr="008D71A6" w:rsidRDefault="008D71A6" w:rsidP="008D71A6">
      <w:pPr>
        <w:pStyle w:val="11"/>
        <w:numPr>
          <w:ilvl w:val="0"/>
          <w:numId w:val="12"/>
        </w:numPr>
        <w:rPr>
          <w:rFonts w:hint="default"/>
          <w:color w:val="3366FF"/>
        </w:rPr>
      </w:pPr>
      <w:r>
        <w:rPr>
          <w:color w:val="3366FF"/>
        </w:rPr>
        <w:t>本文档在开发过程中需要不断的迭代，需要大家关注本文档。</w:t>
      </w:r>
    </w:p>
    <w:p w14:paraId="709BB981" w14:textId="77777777" w:rsidR="00E53543" w:rsidRDefault="00E53543" w:rsidP="008D71A6">
      <w:pPr>
        <w:pStyle w:val="11"/>
        <w:rPr>
          <w:rFonts w:hint="default"/>
        </w:rPr>
      </w:pPr>
    </w:p>
    <w:p w14:paraId="19111AF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0" w:name="_Toc248822157"/>
      <w:bookmarkStart w:id="11" w:name="_Toc248822222"/>
      <w:bookmarkStart w:id="12" w:name="_Toc249070407"/>
      <w:bookmarkStart w:id="13" w:name="_Toc249156147"/>
      <w:bookmarkStart w:id="14" w:name="_Toc269563218"/>
      <w:r>
        <w:t>设计原则</w:t>
      </w:r>
      <w:bookmarkEnd w:id="10"/>
      <w:bookmarkEnd w:id="11"/>
      <w:bookmarkEnd w:id="12"/>
      <w:bookmarkEnd w:id="13"/>
      <w:bookmarkEnd w:id="14"/>
    </w:p>
    <w:p w14:paraId="404551E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结合网站、供应商系统、业务支撑系统的需求梳理业务实体；</w:t>
      </w:r>
    </w:p>
    <w:p w14:paraId="3E64A7CC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梳理不同的业务实体之间的关系，设计业务词典；</w:t>
      </w:r>
    </w:p>
    <w:p w14:paraId="36860784" w14:textId="10D2BE18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需求不明确的业务实体，</w:t>
      </w:r>
      <w:r w:rsidR="00F769D2">
        <w:t>本期</w:t>
      </w:r>
      <w:r>
        <w:t>不考虑设计；</w:t>
      </w:r>
    </w:p>
    <w:p w14:paraId="2C16B67F" w14:textId="1CDEB34C" w:rsidR="00D267AE" w:rsidRDefault="00D93BB4" w:rsidP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数据库采用</w:t>
      </w:r>
      <w:r w:rsidR="00D13BC7">
        <w:t>UTF-8</w:t>
      </w:r>
      <w:r>
        <w:t>编码；</w:t>
      </w:r>
      <w:r w:rsidR="00D267AE">
        <w:t>（注意：编程环境、服务器、以及页面的编码都要用</w:t>
      </w:r>
      <w:r w:rsidR="00D13BC7">
        <w:t>UTF-8</w:t>
      </w:r>
      <w:r w:rsidR="00D267AE">
        <w:rPr>
          <w:rFonts w:hint="default"/>
        </w:rPr>
        <w:t>）</w:t>
      </w:r>
    </w:p>
    <w:p w14:paraId="45B1C331" w14:textId="11114B28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本文档定义的</w:t>
      </w:r>
      <w:r w:rsidR="00D93BB4">
        <w:t>所有数据类型的存储类型长度</w:t>
      </w:r>
      <w:r>
        <w:t>单位</w:t>
      </w:r>
      <w:r w:rsidR="00D93BB4">
        <w:t>为字节（</w:t>
      </w:r>
      <w:r w:rsidR="00D93BB4">
        <w:t>byte</w:t>
      </w:r>
      <w:r w:rsidR="00D93BB4">
        <w:t>）；</w:t>
      </w:r>
      <w:r>
        <w:t>（注意</w:t>
      </w:r>
      <w:r w:rsidR="00D13BC7">
        <w:t>UTF-8</w:t>
      </w:r>
      <w:r w:rsidR="00D13BC7">
        <w:t>编码的中文需要占用三</w:t>
      </w:r>
      <w:r>
        <w:t>个字节）</w:t>
      </w:r>
    </w:p>
    <w:p w14:paraId="4F99FC93" w14:textId="70EEC61F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采用“过程</w:t>
      </w:r>
      <w:r w:rsidR="00D93BB4">
        <w:t>-</w:t>
      </w:r>
      <w:r w:rsidR="00D93BB4">
        <w:t>结果”设计模式，过程数据一般为流水或者明细，结果数据为业务实体的某种中间值；</w:t>
      </w:r>
      <w:r>
        <w:t>（建议：对于不重要的过程数据是不是可以放在关系型数据库外面）</w:t>
      </w:r>
    </w:p>
    <w:p w14:paraId="617B8212" w14:textId="3D7C04AB" w:rsidR="00B63E9F" w:rsidRDefault="00D267AE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部分表</w:t>
      </w:r>
      <w:r w:rsidR="00D93BB4">
        <w:t>采用“总</w:t>
      </w:r>
      <w:r w:rsidR="00D93BB4">
        <w:t>-</w:t>
      </w:r>
      <w:r w:rsidR="00D93BB4">
        <w:t>分”设计模式，比如订单业务实体；</w:t>
      </w:r>
    </w:p>
    <w:p w14:paraId="5A39D13E" w14:textId="77777777" w:rsidR="00B63E9F" w:rsidRDefault="00D93BB4">
      <w:pPr>
        <w:pStyle w:val="11"/>
        <w:numPr>
          <w:ilvl w:val="0"/>
          <w:numId w:val="2"/>
        </w:numPr>
        <w:spacing w:line="288" w:lineRule="auto"/>
        <w:rPr>
          <w:rFonts w:hint="default"/>
        </w:rPr>
      </w:pPr>
      <w:r>
        <w:t>基本遵循数据库设计的三个范式，并采用适度冗余的原则；</w:t>
      </w:r>
    </w:p>
    <w:p w14:paraId="771D1628" w14:textId="77777777" w:rsidR="00B63E9F" w:rsidRDefault="00B63E9F">
      <w:pPr>
        <w:pStyle w:val="11"/>
        <w:spacing w:line="288" w:lineRule="auto"/>
        <w:rPr>
          <w:rFonts w:ascii="Helvetica Neue" w:eastAsia="Helvetica Neue" w:hAnsi="Helvetica Neue" w:cs="Helvetica Neue" w:hint="default"/>
        </w:rPr>
      </w:pPr>
    </w:p>
    <w:p w14:paraId="31E7E62E" w14:textId="77777777" w:rsidR="00B63E9F" w:rsidRDefault="00D93BB4">
      <w:pPr>
        <w:pStyle w:val="a6"/>
        <w:spacing w:line="288" w:lineRule="auto"/>
        <w:rPr>
          <w:rFonts w:hint="default"/>
        </w:rPr>
      </w:pPr>
      <w:bookmarkStart w:id="15" w:name="_Toc248822158"/>
      <w:bookmarkStart w:id="16" w:name="_Toc248822223"/>
      <w:bookmarkStart w:id="17" w:name="_Toc249070408"/>
      <w:bookmarkStart w:id="18" w:name="_Toc249156148"/>
      <w:bookmarkStart w:id="19" w:name="_Toc269563219"/>
      <w:r>
        <w:t>数据库命名规则</w:t>
      </w:r>
      <w:bookmarkEnd w:id="15"/>
      <w:bookmarkEnd w:id="16"/>
      <w:bookmarkEnd w:id="17"/>
      <w:bookmarkEnd w:id="18"/>
      <w:bookmarkEnd w:id="19"/>
    </w:p>
    <w:p w14:paraId="2876510C" w14:textId="5EB33A55" w:rsidR="00B63E9F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表名的命名，采取以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ascii="Helvetica Neue"/>
          <w:i/>
          <w:iCs/>
          <w:color w:val="080202"/>
          <w:sz w:val="21"/>
          <w:szCs w:val="21"/>
        </w:rPr>
        <w:t>_</w:t>
      </w:r>
      <w:r>
        <w:rPr>
          <w:rFonts w:hAnsi="Helvetica Neue" w:hint="default"/>
          <w:i/>
          <w:iCs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分割的方式进行。命名规范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 xml:space="preserve"> </w:t>
      </w:r>
      <w:r>
        <w:rPr>
          <w:rFonts w:ascii="Helvetica Neue"/>
          <w:i/>
          <w:iCs/>
          <w:color w:val="080202"/>
          <w:sz w:val="21"/>
          <w:szCs w:val="21"/>
        </w:rPr>
        <w:t>t +</w:t>
      </w:r>
      <w:r>
        <w:rPr>
          <w:rFonts w:eastAsia="Helvetica Neue"/>
          <w:color w:val="080202"/>
          <w:sz w:val="21"/>
          <w:szCs w:val="21"/>
        </w:rPr>
        <w:t>业务实体</w:t>
      </w:r>
      <w:r w:rsidR="00CB7C35">
        <w:rPr>
          <w:rFonts w:eastAsia="Helvetica Neue" w:hint="default"/>
          <w:color w:val="080202"/>
          <w:sz w:val="21"/>
          <w:szCs w:val="21"/>
        </w:rPr>
        <w:t>”</w:t>
      </w:r>
      <w:r>
        <w:rPr>
          <w:rFonts w:eastAsia="Helvetica Neue"/>
          <w:color w:val="080202"/>
          <w:sz w:val="21"/>
          <w:szCs w:val="21"/>
        </w:rPr>
        <w:t>，其中关系表的命名为</w:t>
      </w:r>
      <w:r>
        <w:rPr>
          <w:rFonts w:hAnsi="Helvetica Neue" w:hint="default"/>
          <w:color w:val="080202"/>
          <w:sz w:val="21"/>
          <w:szCs w:val="21"/>
        </w:rPr>
        <w:t>“</w:t>
      </w:r>
      <w:r>
        <w:rPr>
          <w:rFonts w:eastAsia="Helvetica Neue"/>
          <w:color w:val="080202"/>
          <w:sz w:val="21"/>
          <w:szCs w:val="21"/>
        </w:rPr>
        <w:t>数据库前缀</w:t>
      </w:r>
      <w:r>
        <w:rPr>
          <w:rFonts w:ascii="Helvetica Neue"/>
          <w:color w:val="080202"/>
          <w:sz w:val="21"/>
          <w:szCs w:val="21"/>
        </w:rPr>
        <w:t>t+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1+</w:t>
      </w:r>
      <w:r>
        <w:rPr>
          <w:rFonts w:eastAsia="Helvetica Neue"/>
          <w:color w:val="080202"/>
          <w:sz w:val="21"/>
          <w:szCs w:val="21"/>
        </w:rPr>
        <w:t>业务实体</w:t>
      </w:r>
      <w:r>
        <w:rPr>
          <w:rFonts w:ascii="Helvetica Neue"/>
          <w:color w:val="080202"/>
          <w:sz w:val="21"/>
          <w:szCs w:val="21"/>
        </w:rPr>
        <w:t>2</w:t>
      </w:r>
      <w:r>
        <w:rPr>
          <w:rFonts w:hAnsi="Helvetica Neue" w:hint="default"/>
          <w:color w:val="080202"/>
          <w:sz w:val="21"/>
          <w:szCs w:val="21"/>
        </w:rPr>
        <w:t>”</w:t>
      </w:r>
    </w:p>
    <w:p w14:paraId="5E100722" w14:textId="77777777" w:rsidR="00B63E9F" w:rsidRPr="008E7920" w:rsidRDefault="00D93BB4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>
        <w:rPr>
          <w:rFonts w:eastAsia="Helvetica Neue"/>
          <w:color w:val="080202"/>
          <w:sz w:val="21"/>
          <w:szCs w:val="21"/>
        </w:rPr>
        <w:t>字段的命名一般采用英文单词的全称来命名，如果单词或者字段的名称过长的情况下，采用约定俗成的单词缩写，如果没有约定俗称的缩写，采用单词的前四个字母为缩写。</w:t>
      </w:r>
    </w:p>
    <w:p w14:paraId="27EE9206" w14:textId="7B070A41" w:rsidR="00B63E9F" w:rsidRPr="008E7920" w:rsidRDefault="008E7920" w:rsidP="008E7920">
      <w:pPr>
        <w:pStyle w:val="a7"/>
        <w:numPr>
          <w:ilvl w:val="0"/>
          <w:numId w:val="3"/>
        </w:numPr>
        <w:spacing w:line="288" w:lineRule="auto"/>
        <w:ind w:right="720"/>
        <w:jc w:val="both"/>
        <w:rPr>
          <w:rFonts w:ascii="Helvetica Neue" w:eastAsia="Helvetica Neue" w:hAnsi="Helvetica Neue" w:cs="Helvetica Neue" w:hint="default"/>
          <w:i/>
          <w:iCs/>
          <w:color w:val="080202"/>
          <w:sz w:val="21"/>
          <w:szCs w:val="21"/>
        </w:rPr>
      </w:pPr>
      <w:r w:rsidRPr="008E7920">
        <w:rPr>
          <w:rFonts w:eastAsia="Helvetica Neue"/>
          <w:color w:val="080202"/>
          <w:sz w:val="21"/>
          <w:szCs w:val="21"/>
        </w:rPr>
        <w:t>索引的命名以</w:t>
      </w:r>
      <w:r w:rsidRPr="008E7920">
        <w:rPr>
          <w:rFonts w:eastAsia="Helvetica Neue"/>
          <w:color w:val="080202"/>
          <w:sz w:val="21"/>
          <w:szCs w:val="21"/>
        </w:rPr>
        <w:t>idx_</w:t>
      </w:r>
      <w:r w:rsidRPr="008E7920">
        <w:rPr>
          <w:rFonts w:eastAsia="Helvetica Neue"/>
          <w:color w:val="080202"/>
          <w:sz w:val="21"/>
          <w:szCs w:val="21"/>
        </w:rPr>
        <w:t>开头；</w:t>
      </w:r>
    </w:p>
    <w:p w14:paraId="0664AE86" w14:textId="77777777" w:rsidR="00B63E9F" w:rsidRDefault="00B63E9F">
      <w:pPr>
        <w:pStyle w:val="11"/>
        <w:rPr>
          <w:rFonts w:hint="default"/>
        </w:rPr>
      </w:pPr>
    </w:p>
    <w:p w14:paraId="5F8802F3" w14:textId="77777777" w:rsidR="00B63E9F" w:rsidRDefault="00B63E9F">
      <w:pPr>
        <w:pStyle w:val="a6"/>
        <w:rPr>
          <w:rFonts w:hint="default"/>
        </w:rPr>
      </w:pPr>
    </w:p>
    <w:p w14:paraId="7FE60DEC" w14:textId="77777777" w:rsidR="00B63E9F" w:rsidRDefault="00B63E9F">
      <w:pPr>
        <w:pStyle w:val="a6"/>
        <w:rPr>
          <w:rFonts w:hint="default"/>
        </w:rPr>
      </w:pPr>
    </w:p>
    <w:p w14:paraId="37B11B49" w14:textId="77777777" w:rsidR="00B63E9F" w:rsidRDefault="00B63E9F">
      <w:pPr>
        <w:pStyle w:val="a6"/>
        <w:rPr>
          <w:rFonts w:hint="default"/>
        </w:rPr>
      </w:pPr>
    </w:p>
    <w:p w14:paraId="20707F70" w14:textId="77777777" w:rsidR="00B63E9F" w:rsidRDefault="00B63E9F">
      <w:pPr>
        <w:pStyle w:val="a6"/>
        <w:rPr>
          <w:rFonts w:hint="default"/>
        </w:rPr>
      </w:pPr>
    </w:p>
    <w:p w14:paraId="16D59CD8" w14:textId="77777777" w:rsidR="00B63E9F" w:rsidRDefault="00B63E9F">
      <w:pPr>
        <w:pStyle w:val="a6"/>
        <w:rPr>
          <w:rFonts w:hint="default"/>
        </w:rPr>
      </w:pPr>
    </w:p>
    <w:p w14:paraId="1BEEC3F1" w14:textId="77777777" w:rsidR="00B63E9F" w:rsidRDefault="00B63E9F">
      <w:pPr>
        <w:pStyle w:val="a6"/>
        <w:rPr>
          <w:rFonts w:hint="default"/>
        </w:rPr>
      </w:pPr>
    </w:p>
    <w:p w14:paraId="31DFB43E" w14:textId="77777777" w:rsidR="00B63E9F" w:rsidRDefault="00B63E9F">
      <w:pPr>
        <w:pStyle w:val="a6"/>
        <w:rPr>
          <w:rFonts w:hint="default"/>
        </w:rPr>
      </w:pPr>
    </w:p>
    <w:p w14:paraId="6E127122" w14:textId="77777777" w:rsidR="00B63E9F" w:rsidRDefault="00B63E9F">
      <w:pPr>
        <w:pStyle w:val="a6"/>
        <w:rPr>
          <w:rFonts w:hint="default"/>
        </w:rPr>
      </w:pPr>
    </w:p>
    <w:p w14:paraId="010F39DA" w14:textId="77777777" w:rsidR="00293D54" w:rsidRPr="00293D54" w:rsidRDefault="00293D54" w:rsidP="00293D54">
      <w:pPr>
        <w:pStyle w:val="11"/>
        <w:rPr>
          <w:rFonts w:hint="default"/>
        </w:rPr>
      </w:pPr>
    </w:p>
    <w:p w14:paraId="402B0D3A" w14:textId="77777777" w:rsidR="00B63E9F" w:rsidRDefault="00D93BB4">
      <w:pPr>
        <w:pStyle w:val="a6"/>
        <w:rPr>
          <w:rFonts w:hint="default"/>
        </w:rPr>
      </w:pPr>
      <w:bookmarkStart w:id="20" w:name="_Toc248822159"/>
      <w:bookmarkStart w:id="21" w:name="_Toc248822224"/>
      <w:bookmarkStart w:id="22" w:name="_Toc249070409"/>
      <w:bookmarkStart w:id="23" w:name="_Toc249156149"/>
      <w:bookmarkStart w:id="24" w:name="_Toc269563220"/>
      <w:r>
        <w:lastRenderedPageBreak/>
        <w:t>修改记录</w:t>
      </w:r>
      <w:bookmarkEnd w:id="20"/>
      <w:bookmarkEnd w:id="21"/>
      <w:bookmarkEnd w:id="22"/>
      <w:bookmarkEnd w:id="23"/>
      <w:bookmarkEnd w:id="24"/>
    </w:p>
    <w:p w14:paraId="4EA74A47" w14:textId="77777777" w:rsidR="00B63E9F" w:rsidRDefault="00B63E9F">
      <w:pPr>
        <w:pStyle w:val="11"/>
        <w:rPr>
          <w:rFonts w:hint="default"/>
        </w:rPr>
      </w:pPr>
    </w:p>
    <w:tbl>
      <w:tblPr>
        <w:tblStyle w:val="TableNormal"/>
        <w:tblW w:w="93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1228"/>
        <w:gridCol w:w="3271"/>
        <w:gridCol w:w="2408"/>
      </w:tblGrid>
      <w:tr w:rsidR="00B63E9F" w14:paraId="58FD3675" w14:textId="77777777">
        <w:trPr>
          <w:trHeight w:val="280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73CB" w14:textId="77777777" w:rsidR="00B63E9F" w:rsidRDefault="00D93BB4">
            <w:pPr>
              <w:pStyle w:val="12"/>
            </w:pPr>
            <w:r>
              <w:t>时间</w:t>
            </w: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BD8BC" w14:textId="77777777" w:rsidR="00B63E9F" w:rsidRDefault="00D93BB4">
            <w:pPr>
              <w:pStyle w:val="12"/>
            </w:pPr>
            <w:r>
              <w:t>操作者</w:t>
            </w:r>
          </w:p>
        </w:tc>
        <w:tc>
          <w:tcPr>
            <w:tcW w:w="327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681A8" w14:textId="77777777" w:rsidR="00B63E9F" w:rsidRDefault="00D93BB4">
            <w:pPr>
              <w:pStyle w:val="12"/>
            </w:pPr>
            <w:r>
              <w:t>主要修改记录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90764" w14:textId="77777777" w:rsidR="00B63E9F" w:rsidRDefault="00D93BB4">
            <w:pPr>
              <w:pStyle w:val="12"/>
            </w:pPr>
            <w:r>
              <w:t>备注</w:t>
            </w:r>
          </w:p>
        </w:tc>
      </w:tr>
      <w:tr w:rsidR="00B63E9F" w14:paraId="15D38525" w14:textId="77777777">
        <w:tblPrEx>
          <w:shd w:val="clear" w:color="auto" w:fill="auto"/>
        </w:tblPrEx>
        <w:trPr>
          <w:trHeight w:val="280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0A03" w14:textId="010E86F4" w:rsidR="00B63E9F" w:rsidRDefault="008E7920" w:rsidP="008E7920">
            <w:pPr>
              <w:pStyle w:val="12"/>
            </w:pPr>
            <w:r>
              <w:t>20</w:t>
            </w:r>
            <w:r>
              <w:rPr>
                <w:rFonts w:hint="eastAsia"/>
              </w:rPr>
              <w:t>15</w:t>
            </w:r>
            <w:r w:rsidR="00D93BB4">
              <w:t>-1-</w:t>
            </w:r>
            <w:r>
              <w:rPr>
                <w:rFonts w:hint="eastAsia"/>
              </w:rPr>
              <w:t>1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FD0F6" w14:textId="77777777" w:rsidR="00B63E9F" w:rsidRDefault="00D93BB4">
            <w:pPr>
              <w:pStyle w:val="21"/>
            </w:pPr>
            <w:r>
              <w:t>李建锋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025DD" w14:textId="77777777" w:rsidR="00B63E9F" w:rsidRDefault="00D93BB4">
            <w:pPr>
              <w:pStyle w:val="21"/>
            </w:pPr>
            <w:r>
              <w:t>创建数据库词典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677A" w14:textId="77777777" w:rsidR="00B63E9F" w:rsidRDefault="00B63E9F"/>
        </w:tc>
      </w:tr>
    </w:tbl>
    <w:p w14:paraId="170944F5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59A719E8" w14:textId="77777777" w:rsidR="00B63E9F" w:rsidRPr="005E72A5" w:rsidRDefault="00B63E9F">
      <w:pPr>
        <w:pStyle w:val="11"/>
        <w:rPr>
          <w:rFonts w:hint="default"/>
          <w:lang w:val="en-US"/>
        </w:rPr>
      </w:pPr>
    </w:p>
    <w:p w14:paraId="7A99CE3E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98A0F1D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072CFA2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F945CAF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9B46F7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A2492BA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81DBE63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81DCD7C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5C14494" w14:textId="77777777" w:rsidR="00B63E9F" w:rsidRPr="005E72A5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4AF3C63" w14:textId="77777777" w:rsidR="00B63E9F" w:rsidRDefault="00B63E9F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B68547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C7C220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32627B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4F8A66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215A812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3DDA54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91A23C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ADB6FB8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F59CB4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2D8FA34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9035D5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0120417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D7B9BC3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A13708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76D053BD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3129670F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C63656C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2C3691D7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485A20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55A58D81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B327916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5C180E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A13D3D5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15B29129" w14:textId="77777777" w:rsidR="006C06AC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4FE3DB72" w14:textId="77777777" w:rsidR="006C06AC" w:rsidRPr="005E72A5" w:rsidRDefault="006C06AC">
      <w:pPr>
        <w:pStyle w:val="11"/>
        <w:spacing w:line="288" w:lineRule="auto"/>
        <w:rPr>
          <w:rFonts w:hint="default"/>
          <w:b/>
          <w:bCs/>
          <w:lang w:val="en-US"/>
        </w:rPr>
      </w:pPr>
    </w:p>
    <w:p w14:paraId="61AC7402" w14:textId="77777777" w:rsidR="00B63E9F" w:rsidRDefault="00D93BB4">
      <w:pPr>
        <w:pStyle w:val="11"/>
        <w:spacing w:line="288" w:lineRule="auto"/>
        <w:rPr>
          <w:rFonts w:hint="default"/>
          <w:b/>
          <w:bCs/>
        </w:rPr>
      </w:pPr>
      <w:r>
        <w:rPr>
          <w:b/>
          <w:bCs/>
        </w:rPr>
        <w:t>业务术语</w:t>
      </w:r>
    </w:p>
    <w:p w14:paraId="2FEB6CF5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会员：</w:t>
      </w:r>
      <w:r>
        <w:t>User</w:t>
      </w:r>
    </w:p>
    <w:p w14:paraId="75BFD2F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商品品类：</w:t>
      </w:r>
      <w:r>
        <w:t xml:space="preserve">Category </w:t>
      </w:r>
    </w:p>
    <w:p w14:paraId="7F6EAC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基础类目：</w:t>
      </w:r>
      <w:r>
        <w:t xml:space="preserve">Base Category </w:t>
      </w:r>
      <w:r>
        <w:t>（简写为：</w:t>
      </w:r>
      <w:r>
        <w:t>BC)</w:t>
      </w:r>
    </w:p>
    <w:p w14:paraId="53DA6F4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商品：</w:t>
      </w:r>
      <w:r>
        <w:t>Product</w:t>
      </w:r>
    </w:p>
    <w:p w14:paraId="7DECA7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卖家：</w:t>
      </w:r>
      <w:r>
        <w:t>Seller</w:t>
      </w:r>
    </w:p>
    <w:p w14:paraId="302E70B6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购物车：</w:t>
      </w:r>
      <w:r>
        <w:t>Cart</w:t>
      </w:r>
    </w:p>
    <w:p w14:paraId="532F1C21" w14:textId="5156FC3F" w:rsidR="00624D46" w:rsidRDefault="00624D46">
      <w:pPr>
        <w:pStyle w:val="11"/>
        <w:spacing w:line="288" w:lineRule="auto"/>
        <w:rPr>
          <w:rFonts w:hint="default"/>
        </w:rPr>
      </w:pPr>
      <w:r>
        <w:t>品牌专场：</w:t>
      </w:r>
      <w:r>
        <w:t>show</w:t>
      </w:r>
    </w:p>
    <w:p w14:paraId="00A6C3F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交易：</w:t>
      </w:r>
      <w:r>
        <w:t>Trade</w:t>
      </w:r>
    </w:p>
    <w:p w14:paraId="18B8D05F" w14:textId="77777777" w:rsidR="00B63E9F" w:rsidRDefault="00D93BB4">
      <w:pPr>
        <w:pStyle w:val="11"/>
        <w:spacing w:line="288" w:lineRule="auto"/>
        <w:rPr>
          <w:rFonts w:hint="default"/>
        </w:rPr>
      </w:pPr>
      <w:r>
        <w:t>订单：</w:t>
      </w:r>
      <w:r>
        <w:t>Order</w:t>
      </w:r>
    </w:p>
    <w:p w14:paraId="051E86BC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支付：</w:t>
      </w:r>
      <w:r>
        <w:t>Payment</w:t>
      </w:r>
    </w:p>
    <w:p w14:paraId="7F239E71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促销：</w:t>
      </w:r>
      <w:r>
        <w:t>Promotion</w:t>
      </w:r>
    </w:p>
    <w:p w14:paraId="148249D4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收藏：</w:t>
      </w:r>
      <w:r>
        <w:rPr>
          <w:lang w:val="en-US"/>
        </w:rPr>
        <w:t>Favorite</w:t>
      </w:r>
    </w:p>
    <w:p w14:paraId="6557141E" w14:textId="26913DC8" w:rsidR="00B63E9F" w:rsidRDefault="00D93BB4">
      <w:pPr>
        <w:pStyle w:val="11"/>
        <w:spacing w:line="288" w:lineRule="auto"/>
        <w:rPr>
          <w:rFonts w:hint="default"/>
        </w:rPr>
      </w:pPr>
      <w:r>
        <w:t>积分</w:t>
      </w:r>
      <w:r>
        <w:rPr>
          <w:lang w:val="en-US"/>
        </w:rPr>
        <w:t>:</w:t>
      </w:r>
      <w:r>
        <w:t xml:space="preserve"> </w:t>
      </w:r>
      <w:r w:rsidR="00D1375D">
        <w:t>Score</w:t>
      </w:r>
    </w:p>
    <w:p w14:paraId="58ABB563" w14:textId="77777777" w:rsidR="00B63E9F" w:rsidRDefault="00D93BB4">
      <w:pPr>
        <w:pStyle w:val="11"/>
        <w:spacing w:line="288" w:lineRule="auto"/>
        <w:rPr>
          <w:rFonts w:hint="default"/>
        </w:rPr>
      </w:pPr>
      <w:r>
        <w:t>收货地址：</w:t>
      </w:r>
      <w:r>
        <w:t>Address</w:t>
      </w:r>
    </w:p>
    <w:p w14:paraId="4E5A85C9" w14:textId="77777777" w:rsidR="00B63E9F" w:rsidRDefault="00D93BB4">
      <w:pPr>
        <w:pStyle w:val="11"/>
        <w:spacing w:line="288" w:lineRule="auto"/>
        <w:rPr>
          <w:rFonts w:hint="default"/>
        </w:rPr>
      </w:pPr>
      <w:r>
        <w:t>物流：</w:t>
      </w:r>
      <w:r>
        <w:t xml:space="preserve"> </w:t>
      </w:r>
      <w:r>
        <w:rPr>
          <w:lang w:val="en-US"/>
        </w:rPr>
        <w:t>Logistics</w:t>
      </w:r>
    </w:p>
    <w:p w14:paraId="01CB3C4D" w14:textId="77777777" w:rsidR="00B63E9F" w:rsidRDefault="00D93BB4">
      <w:pPr>
        <w:pStyle w:val="11"/>
        <w:spacing w:line="288" w:lineRule="auto"/>
        <w:rPr>
          <w:rFonts w:hint="default"/>
        </w:rPr>
      </w:pPr>
      <w:r>
        <w:t>优惠券：</w:t>
      </w:r>
      <w:r>
        <w:t>C</w:t>
      </w:r>
      <w:r>
        <w:rPr>
          <w:lang w:val="fr-FR"/>
        </w:rPr>
        <w:t>oupon</w:t>
      </w:r>
    </w:p>
    <w:p w14:paraId="6CD50600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咨询：</w:t>
      </w:r>
      <w:r>
        <w:t>Advice</w:t>
      </w:r>
    </w:p>
    <w:p w14:paraId="43541867" w14:textId="77777777" w:rsidR="00B63E9F" w:rsidRDefault="00D93BB4">
      <w:pPr>
        <w:pStyle w:val="11"/>
        <w:spacing w:line="288" w:lineRule="auto"/>
        <w:rPr>
          <w:rFonts w:hint="default"/>
        </w:rPr>
      </w:pPr>
      <w:r>
        <w:t>客户投诉：</w:t>
      </w:r>
      <w:r>
        <w:rPr>
          <w:lang w:val="en-US"/>
        </w:rPr>
        <w:t>Customer C</w:t>
      </w:r>
      <w:r>
        <w:t>omplaints</w:t>
      </w:r>
    </w:p>
    <w:p w14:paraId="54CB4730" w14:textId="5D06BFC2" w:rsidR="00795588" w:rsidRDefault="00795588">
      <w:pPr>
        <w:pStyle w:val="11"/>
        <w:spacing w:line="288" w:lineRule="auto"/>
        <w:rPr>
          <w:rFonts w:hint="default"/>
        </w:rPr>
      </w:pPr>
      <w:r>
        <w:t>退货单：</w:t>
      </w:r>
      <w:r>
        <w:t>return order</w:t>
      </w:r>
      <w:r w:rsidR="00370976">
        <w:t>(</w:t>
      </w:r>
      <w:r w:rsidR="00370976">
        <w:t>简写为：</w:t>
      </w:r>
      <w:r w:rsidR="00370976">
        <w:t>ret order)</w:t>
      </w:r>
    </w:p>
    <w:p w14:paraId="195DCCF7" w14:textId="08AEADB6" w:rsidR="00795588" w:rsidRDefault="00795588">
      <w:pPr>
        <w:pStyle w:val="11"/>
        <w:spacing w:line="288" w:lineRule="auto"/>
        <w:rPr>
          <w:rFonts w:hint="default"/>
        </w:rPr>
      </w:pPr>
      <w:r>
        <w:t>退款单：</w:t>
      </w:r>
      <w:r>
        <w:t xml:space="preserve"> refund order</w:t>
      </w:r>
    </w:p>
    <w:p w14:paraId="304AE63A" w14:textId="37E8932A" w:rsidR="00795588" w:rsidRDefault="00795588">
      <w:pPr>
        <w:pStyle w:val="11"/>
        <w:spacing w:line="288" w:lineRule="auto"/>
        <w:rPr>
          <w:rFonts w:hint="default"/>
        </w:rPr>
      </w:pPr>
      <w:r>
        <w:t>换货单</w:t>
      </w:r>
      <w:r w:rsidR="002C40D0">
        <w:t>：</w:t>
      </w:r>
      <w:r w:rsidR="002C40D0">
        <w:t>barter order</w:t>
      </w:r>
    </w:p>
    <w:p w14:paraId="23F98554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0C4DE93D" w14:textId="77777777" w:rsidR="00D1375D" w:rsidRDefault="00D1375D">
      <w:pPr>
        <w:pStyle w:val="11"/>
        <w:spacing w:line="288" w:lineRule="auto"/>
        <w:rPr>
          <w:rFonts w:hint="default"/>
        </w:rPr>
      </w:pPr>
    </w:p>
    <w:p w14:paraId="7F4031A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5CBEFDEF" w14:textId="77777777" w:rsidR="00B63E9F" w:rsidRDefault="00B63E9F">
      <w:pPr>
        <w:pStyle w:val="11"/>
        <w:spacing w:line="288" w:lineRule="auto"/>
        <w:rPr>
          <w:rFonts w:hint="default"/>
        </w:rPr>
      </w:pPr>
    </w:p>
    <w:p w14:paraId="47694CB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DAFD1F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D166B8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02938B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7870E62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E39FF6C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32088DF4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0D3A9A91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1C4866B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09A7E76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61F23CDF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5162635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5DC48802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4C676380" w14:textId="77777777" w:rsidR="00A3461A" w:rsidRDefault="00A3461A">
      <w:pPr>
        <w:pStyle w:val="11"/>
        <w:spacing w:line="288" w:lineRule="auto"/>
        <w:rPr>
          <w:rFonts w:hint="default"/>
        </w:rPr>
      </w:pPr>
    </w:p>
    <w:p w14:paraId="2790BF29" w14:textId="77777777" w:rsidR="00B63E9F" w:rsidRDefault="00D93BB4" w:rsidP="00D93BB4">
      <w:pPr>
        <w:pStyle w:val="2"/>
        <w:rPr>
          <w:lang w:eastAsia="zh-CN"/>
        </w:rPr>
      </w:pPr>
      <w:bookmarkStart w:id="25" w:name="_Toc248822160"/>
      <w:bookmarkStart w:id="26" w:name="_Toc248822225"/>
      <w:bookmarkStart w:id="27" w:name="_Toc249070410"/>
      <w:bookmarkStart w:id="28" w:name="_Toc249156150"/>
      <w:bookmarkStart w:id="29" w:name="_Toc269563221"/>
      <w:r>
        <w:rPr>
          <w:lang w:eastAsia="zh-CN"/>
        </w:rPr>
        <w:lastRenderedPageBreak/>
        <w:t>一</w:t>
      </w:r>
      <w:r>
        <w:rPr>
          <w:lang w:eastAsia="zh-CN"/>
        </w:rPr>
        <w:t xml:space="preserve"> </w:t>
      </w:r>
      <w:r>
        <w:rPr>
          <w:lang w:eastAsia="zh-CN"/>
        </w:rPr>
        <w:t>目标</w:t>
      </w:r>
      <w:bookmarkEnd w:id="25"/>
      <w:bookmarkEnd w:id="26"/>
      <w:bookmarkEnd w:id="27"/>
      <w:bookmarkEnd w:id="28"/>
      <w:bookmarkEnd w:id="29"/>
    </w:p>
    <w:p w14:paraId="7702622E" w14:textId="668BAC2A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满足</w:t>
      </w:r>
      <w:r w:rsidR="008E7920">
        <w:t>afd</w:t>
      </w:r>
      <w:r>
        <w:t>一期的业务需求</w:t>
      </w:r>
    </w:p>
    <w:p w14:paraId="317D7A32" w14:textId="77777777" w:rsidR="00B63E9F" w:rsidRDefault="00D93BB4">
      <w:pPr>
        <w:pStyle w:val="11"/>
        <w:numPr>
          <w:ilvl w:val="0"/>
          <w:numId w:val="4"/>
        </w:numPr>
        <w:spacing w:line="288" w:lineRule="auto"/>
        <w:rPr>
          <w:rFonts w:hint="default"/>
        </w:rPr>
      </w:pPr>
      <w:r>
        <w:t>在满足</w:t>
      </w:r>
      <w:r>
        <w:t>1</w:t>
      </w:r>
      <w:r>
        <w:t>中的条件下，做适度的扩展考虑；</w:t>
      </w:r>
    </w:p>
    <w:p w14:paraId="2CF65DDC" w14:textId="77777777" w:rsidR="00D93BB4" w:rsidRDefault="00D93BB4">
      <w:pPr>
        <w:pStyle w:val="13"/>
        <w:rPr>
          <w:rFonts w:hint="default"/>
        </w:rPr>
      </w:pPr>
    </w:p>
    <w:p w14:paraId="35C590D4" w14:textId="77777777" w:rsidR="00B63E9F" w:rsidRDefault="00D93BB4" w:rsidP="00D93BB4">
      <w:pPr>
        <w:pStyle w:val="2"/>
        <w:rPr>
          <w:lang w:eastAsia="zh-CN"/>
        </w:rPr>
      </w:pPr>
      <w:bookmarkStart w:id="30" w:name="_Toc248822161"/>
      <w:bookmarkStart w:id="31" w:name="_Toc248822226"/>
      <w:bookmarkStart w:id="32" w:name="_Toc249070411"/>
      <w:bookmarkStart w:id="33" w:name="_Toc249156151"/>
      <w:bookmarkStart w:id="34" w:name="_Toc269563222"/>
      <w:r>
        <w:rPr>
          <w:lang w:eastAsia="zh-CN"/>
        </w:rPr>
        <w:t>二</w:t>
      </w:r>
      <w:r>
        <w:rPr>
          <w:lang w:eastAsia="zh-CN"/>
        </w:rPr>
        <w:t xml:space="preserve"> </w:t>
      </w:r>
      <w:r>
        <w:rPr>
          <w:lang w:eastAsia="zh-CN"/>
        </w:rPr>
        <w:t>业务实体的</w:t>
      </w:r>
      <w:r>
        <w:rPr>
          <w:lang w:eastAsia="zh-CN"/>
        </w:rPr>
        <w:t>ER</w:t>
      </w:r>
      <w:r>
        <w:rPr>
          <w:lang w:eastAsia="zh-CN"/>
        </w:rPr>
        <w:t>模型图</w:t>
      </w:r>
      <w:bookmarkEnd w:id="30"/>
      <w:bookmarkEnd w:id="31"/>
      <w:bookmarkEnd w:id="32"/>
      <w:bookmarkEnd w:id="33"/>
      <w:bookmarkEnd w:id="34"/>
    </w:p>
    <w:p w14:paraId="7751E57C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会员</w:t>
      </w:r>
    </w:p>
    <w:p w14:paraId="1BDDC966" w14:textId="77777777" w:rsidR="00B63E9F" w:rsidRPr="005E72A5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卖家</w:t>
      </w:r>
    </w:p>
    <w:p w14:paraId="4EBB98B6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29C2C450" w14:textId="77777777" w:rsidR="004546E7" w:rsidRDefault="004546E7" w:rsidP="005E72A5">
      <w:pPr>
        <w:pStyle w:val="11"/>
        <w:ind w:left="360"/>
        <w:rPr>
          <w:rFonts w:hint="default"/>
        </w:rPr>
      </w:pPr>
    </w:p>
    <w:p w14:paraId="0DDE6659" w14:textId="39B577FD" w:rsidR="00D1375D" w:rsidRDefault="001D52F0" w:rsidP="005E72A5">
      <w:pPr>
        <w:pStyle w:val="11"/>
        <w:ind w:left="360"/>
        <w:rPr>
          <w:rFonts w:hint="default"/>
        </w:rPr>
      </w:pPr>
      <w:r>
        <w:rPr>
          <w:rFonts w:hint="default"/>
          <w:noProof/>
          <w:lang w:val="en-US"/>
        </w:rPr>
        <w:drawing>
          <wp:inline distT="0" distB="0" distL="0" distR="0" wp14:anchorId="4F58182F" wp14:editId="4357D8E1">
            <wp:extent cx="4409440" cy="594360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0AD9" w14:textId="77777777" w:rsidR="00D1375D" w:rsidRDefault="00D1375D" w:rsidP="005E72A5">
      <w:pPr>
        <w:pStyle w:val="11"/>
        <w:ind w:left="360"/>
        <w:rPr>
          <w:rFonts w:hint="default"/>
        </w:rPr>
      </w:pPr>
    </w:p>
    <w:p w14:paraId="47037CDC" w14:textId="77777777" w:rsidR="00D1375D" w:rsidRDefault="00D1375D" w:rsidP="005E72A5">
      <w:pPr>
        <w:pStyle w:val="11"/>
        <w:ind w:left="360"/>
        <w:rPr>
          <w:rFonts w:ascii="Helvetica" w:hAnsi="Helvetica" w:cs="Helvetica" w:hint="default"/>
        </w:rPr>
      </w:pPr>
    </w:p>
    <w:p w14:paraId="29091A96" w14:textId="29FB3205" w:rsidR="00D1375D" w:rsidRDefault="00D93BB4" w:rsidP="003C27A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lastRenderedPageBreak/>
        <w:t>品类</w:t>
      </w:r>
    </w:p>
    <w:p w14:paraId="33A2B467" w14:textId="77777777" w:rsidR="00B63E9F" w:rsidRDefault="00D93BB4">
      <w:pPr>
        <w:pStyle w:val="11"/>
        <w:numPr>
          <w:ilvl w:val="0"/>
          <w:numId w:val="5"/>
        </w:numPr>
        <w:rPr>
          <w:rFonts w:ascii="Helvetica" w:hAnsi="Helvetica" w:cs="Helvetica" w:hint="default"/>
        </w:rPr>
      </w:pPr>
      <w:r>
        <w:t>商品</w:t>
      </w:r>
    </w:p>
    <w:p w14:paraId="027B803E" w14:textId="68F476D2" w:rsidR="00D93BB4" w:rsidRDefault="00D93BB4" w:rsidP="00624D46">
      <w:pPr>
        <w:pStyle w:val="11"/>
        <w:numPr>
          <w:ilvl w:val="0"/>
          <w:numId w:val="5"/>
        </w:numPr>
        <w:rPr>
          <w:rFonts w:hint="default"/>
        </w:rPr>
      </w:pPr>
      <w:r>
        <w:t>订单</w:t>
      </w:r>
    </w:p>
    <w:p w14:paraId="6E2B4FB1" w14:textId="77777777" w:rsidR="00B63E9F" w:rsidRDefault="00D93BB4" w:rsidP="00D93BB4">
      <w:pPr>
        <w:pStyle w:val="2"/>
      </w:pPr>
      <w:bookmarkStart w:id="35" w:name="_Toc248822162"/>
      <w:bookmarkStart w:id="36" w:name="_Toc248822227"/>
      <w:bookmarkStart w:id="37" w:name="_Toc249070412"/>
      <w:bookmarkStart w:id="38" w:name="_Toc249156152"/>
      <w:bookmarkStart w:id="39" w:name="_Toc269563223"/>
      <w:r>
        <w:t>三</w:t>
      </w:r>
      <w:r>
        <w:t xml:space="preserve"> </w:t>
      </w:r>
      <w:r>
        <w:t>数据词典</w:t>
      </w:r>
      <w:bookmarkEnd w:id="35"/>
      <w:bookmarkEnd w:id="36"/>
      <w:bookmarkEnd w:id="37"/>
      <w:bookmarkEnd w:id="38"/>
      <w:bookmarkEnd w:id="39"/>
    </w:p>
    <w:p w14:paraId="0E9D2DE4" w14:textId="0853594F" w:rsidR="00B63E9F" w:rsidRDefault="00F05772" w:rsidP="00F05772">
      <w:pPr>
        <w:pStyle w:val="3"/>
      </w:pPr>
      <w:bookmarkStart w:id="40" w:name="_Toc248822163"/>
      <w:bookmarkStart w:id="41" w:name="_Toc248822228"/>
      <w:bookmarkStart w:id="42" w:name="_Toc249070413"/>
      <w:bookmarkStart w:id="43" w:name="_Toc249156153"/>
      <w:bookmarkStart w:id="44" w:name="_Toc269563224"/>
      <w:r>
        <w:rPr>
          <w:rFonts w:hint="eastAsia"/>
        </w:rPr>
        <w:t>1.</w:t>
      </w:r>
      <w:r w:rsidR="00D93BB4">
        <w:t>会员</w:t>
      </w:r>
      <w:bookmarkEnd w:id="40"/>
      <w:bookmarkEnd w:id="41"/>
      <w:bookmarkEnd w:id="42"/>
      <w:bookmarkEnd w:id="43"/>
      <w:bookmarkEnd w:id="44"/>
    </w:p>
    <w:p w14:paraId="3EF64F95" w14:textId="68C31C4D" w:rsidR="00B63E9F" w:rsidRDefault="00D93BB4" w:rsidP="00F05772">
      <w:pPr>
        <w:pStyle w:val="4"/>
      </w:pPr>
      <w:bookmarkStart w:id="45" w:name="_Toc248822164"/>
      <w:bookmarkStart w:id="46" w:name="_Toc248822229"/>
      <w:bookmarkStart w:id="47" w:name="_Toc249156154"/>
      <w:bookmarkStart w:id="48" w:name="_Toc269563225"/>
      <w:r>
        <w:t xml:space="preserve">1.1 </w:t>
      </w:r>
      <w:r>
        <w:t>会员基本信息表（</w:t>
      </w:r>
      <w:r w:rsidR="00293D54">
        <w:t xml:space="preserve"> t_user</w:t>
      </w:r>
      <w:r>
        <w:t>）</w:t>
      </w:r>
      <w:bookmarkEnd w:id="45"/>
      <w:bookmarkEnd w:id="46"/>
      <w:bookmarkEnd w:id="47"/>
      <w:bookmarkEnd w:id="4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975"/>
        <w:gridCol w:w="868"/>
        <w:gridCol w:w="1701"/>
      </w:tblGrid>
      <w:tr w:rsidR="00293D54" w14:paraId="240AA3F7" w14:textId="77777777" w:rsidTr="00293D5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7D31C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A93B0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0C1D2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86AEE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5B1DE6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700E9" w14:textId="77777777" w:rsidR="00293D54" w:rsidRPr="000B1224" w:rsidRDefault="00293D54" w:rsidP="00D93BB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293D54" w14:paraId="7AE1670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112D9" w14:textId="77777777" w:rsidR="00293D54" w:rsidRDefault="00293D54" w:rsidP="00D93BB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CD9B0" w14:textId="77777777" w:rsidR="00293D54" w:rsidRDefault="00293D54" w:rsidP="00D93BB4">
            <w:r>
              <w:t>user_id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7FA06" w14:textId="24BAAC94" w:rsidR="00293D54" w:rsidRDefault="00A7170B" w:rsidP="00D93BB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F7DCB" w14:textId="139116AB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7E67" w14:textId="4BE93F16" w:rsidR="00293D54" w:rsidRDefault="00D93BB4" w:rsidP="00D93BB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33552" w14:textId="77777777" w:rsidR="00293D54" w:rsidRDefault="00293D54" w:rsidP="00D93BB4"/>
        </w:tc>
      </w:tr>
      <w:tr w:rsidR="00293D54" w14:paraId="08BD410B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4206" w14:textId="77777777" w:rsidR="00293D54" w:rsidRDefault="00293D54" w:rsidP="00D93BB4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3A8F0" w14:textId="77777777" w:rsidR="00293D54" w:rsidRDefault="00293D54" w:rsidP="00D93BB4">
            <w:r>
              <w:t>user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4C0FA" w14:textId="248BCD75" w:rsidR="00293D54" w:rsidRDefault="00A7170B" w:rsidP="00D93BB4">
            <w:r>
              <w:t>VARCHAR</w:t>
            </w:r>
            <w:r w:rsidR="00293D5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BA" w14:textId="07614ACD" w:rsidR="00293D5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5777" w14:textId="1D876DB4" w:rsidR="00293D54" w:rsidRPr="005E72A5" w:rsidRDefault="00D93BB4" w:rsidP="00D93BB4">
            <w:pPr>
              <w:keepNext/>
              <w:keepLines/>
              <w:spacing w:before="260" w:after="260" w:line="416" w:lineRule="auto"/>
              <w:outlineLvl w:val="1"/>
              <w:rPr>
                <w:color w:val="FF0000"/>
              </w:rPr>
            </w:pPr>
            <w:r w:rsidRPr="005E72A5">
              <w:rPr>
                <w:color w:val="00B0F0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75FA6" w14:textId="77777777" w:rsidR="00293D54" w:rsidRDefault="00293D54" w:rsidP="00D93BB4"/>
        </w:tc>
      </w:tr>
      <w:tr w:rsidR="004B4905" w14:paraId="4DABA84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881E" w14:textId="73AB2C68" w:rsidR="004B4905" w:rsidRDefault="004B4905" w:rsidP="00D93BB4">
            <w:r>
              <w:rPr>
                <w:rFonts w:hint="eastAsia"/>
              </w:rPr>
              <w:t>登录密码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A47D" w14:textId="3F034397" w:rsidR="004B4905" w:rsidRDefault="00123F79" w:rsidP="00D93BB4">
            <w:r>
              <w:t>pwd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3517" w14:textId="51038534" w:rsidR="004B4905" w:rsidRDefault="00A7170B" w:rsidP="00D93BB4">
            <w:r>
              <w:t>VARCHAR</w:t>
            </w:r>
            <w:r w:rsidR="00D93BB4">
              <w:t>(</w:t>
            </w:r>
            <w:r w:rsidR="00EE6F5C">
              <w:rPr>
                <w:rFonts w:hint="eastAsia"/>
              </w:rPr>
              <w:t>32</w:t>
            </w:r>
            <w:r w:rsidR="004B4905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9797E" w14:textId="51275766" w:rsidR="004B4905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368ADA" w14:textId="77777777" w:rsidR="004B4905" w:rsidRDefault="004B4905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989E4" w14:textId="77777777" w:rsidR="004B4905" w:rsidRDefault="004B4905" w:rsidP="00D93BB4"/>
        </w:tc>
      </w:tr>
      <w:tr w:rsidR="00D93BB4" w14:paraId="14F9ADF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F9F79" w14:textId="661727B2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密码私钥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B296" w14:textId="37D776D9" w:rsidR="00D93BB4" w:rsidRPr="005A10B1" w:rsidRDefault="001B022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123F79" w:rsidRPr="005A10B1">
              <w:rPr>
                <w:color w:val="000000" w:themeColor="text1"/>
              </w:rPr>
              <w:t>key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0DEDC" w14:textId="2487E5F0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CHAR(20)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28ADD" w14:textId="05125073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4489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0062C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D93BB4" w14:paraId="36097C2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4FF63" w14:textId="16DF873E" w:rsidR="00D93BB4" w:rsidRDefault="00D93BB4" w:rsidP="00D93BB4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6623E" w14:textId="77777777" w:rsidR="00D93BB4" w:rsidRDefault="00D93BB4" w:rsidP="00D93BB4">
            <w:r>
              <w:t>nickname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9FDE" w14:textId="72597414" w:rsidR="00D93BB4" w:rsidRDefault="00A7170B" w:rsidP="00D93BB4">
            <w:r>
              <w:t>VARCHAR</w:t>
            </w:r>
            <w:r w:rsidR="00D93BB4">
              <w:t>(50)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8DC17" w14:textId="551844C1" w:rsidR="00D93BB4" w:rsidRDefault="00D93BB4" w:rsidP="00D93BB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05365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C190B" w14:textId="77777777" w:rsidR="00D93BB4" w:rsidRDefault="00D93BB4" w:rsidP="00D93BB4"/>
        </w:tc>
      </w:tr>
      <w:tr w:rsidR="0077686F" w14:paraId="18D915F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91C0" w14:textId="4C4F9CCF" w:rsidR="0077686F" w:rsidRDefault="0077686F" w:rsidP="00D93BB4">
            <w:r>
              <w:rPr>
                <w:rFonts w:hint="eastAsia"/>
              </w:rPr>
              <w:t>会员类型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A360A" w14:textId="37893A4B" w:rsidR="0077686F" w:rsidRDefault="0077686F" w:rsidP="00D93BB4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7D575" w14:textId="000DF579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4A959" w14:textId="228FE6F7" w:rsidR="0077686F" w:rsidRDefault="0077686F" w:rsidP="00D93BB4">
            <w:r>
              <w:t>‘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6585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05CE8" w14:textId="77777777" w:rsidR="0077686F" w:rsidRDefault="0077686F" w:rsidP="00D93BB4"/>
        </w:tc>
      </w:tr>
      <w:tr w:rsidR="0077686F" w14:paraId="3A96AFD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47F2E" w14:textId="41E4D007" w:rsidR="0077686F" w:rsidRDefault="0077686F" w:rsidP="00D93BB4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FF973" w14:textId="745FA8EB" w:rsidR="0077686F" w:rsidRDefault="0077686F" w:rsidP="00D93BB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1A6A3" w14:textId="422B4F2F" w:rsidR="0077686F" w:rsidRDefault="0077686F" w:rsidP="00D93BB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B0B4" w14:textId="78B3AB4B" w:rsidR="0077686F" w:rsidRDefault="0077686F" w:rsidP="00D93BB4">
            <w:r>
              <w:t>‘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1BC0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2A804" w14:textId="645BD434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</w:t>
            </w:r>
          </w:p>
          <w:p w14:paraId="5C823716" w14:textId="77777777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：非正常</w:t>
            </w:r>
          </w:p>
          <w:p w14:paraId="36B78C86" w14:textId="34B48CEB" w:rsidR="0077686F" w:rsidRDefault="0077686F" w:rsidP="00D93B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：冻结</w:t>
            </w:r>
          </w:p>
        </w:tc>
      </w:tr>
      <w:tr w:rsidR="0077686F" w14:paraId="74BE123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3F7" w14:textId="04D903E5" w:rsidR="0077686F" w:rsidRDefault="0077686F" w:rsidP="00D93BB4">
            <w:r>
              <w:rPr>
                <w:rFonts w:hint="eastAsia"/>
              </w:rPr>
              <w:t>会员等级</w:t>
            </w:r>
            <w:r w:rsidR="00BA6509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2341" w14:textId="35EF1D81" w:rsidR="0077686F" w:rsidRDefault="0077686F" w:rsidP="00D93BB4">
            <w:r>
              <w:t>L</w:t>
            </w:r>
            <w:r>
              <w:rPr>
                <w:rFonts w:hint="eastAsia"/>
              </w:rPr>
              <w:t>evel</w:t>
            </w:r>
            <w:r w:rsidR="00BA6509">
              <w:rPr>
                <w:rFonts w:hint="eastAsia"/>
              </w:rPr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95D5E" w14:textId="6B419B5A" w:rsidR="0077686F" w:rsidRDefault="00376FD1" w:rsidP="00D93BB4">
            <w:r>
              <w:rPr>
                <w:rFonts w:hint="eastAsia"/>
              </w:rPr>
              <w:t>tinyint</w:t>
            </w:r>
            <w:r w:rsidR="00BA6509">
              <w:rPr>
                <w:rFonts w:hint="eastAsia"/>
              </w:rPr>
              <w:t>(</w:t>
            </w:r>
            <w:r>
              <w:rPr>
                <w:rFonts w:hint="eastAsia"/>
              </w:rPr>
              <w:t>1</w:t>
            </w:r>
            <w:r w:rsidR="00BA650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F903A" w14:textId="30C6CFA2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CD9F0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19000" w14:textId="77777777" w:rsidR="0077686F" w:rsidRDefault="0077686F" w:rsidP="00D93BB4"/>
        </w:tc>
      </w:tr>
      <w:tr w:rsidR="00BA6509" w14:paraId="112CD07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4370" w14:textId="0A64CBCC" w:rsidR="00BA6509" w:rsidRDefault="00BA6509" w:rsidP="00D93BB4">
            <w:r>
              <w:rPr>
                <w:rFonts w:hint="eastAsia"/>
              </w:rPr>
              <w:t>会员等级名称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7D9E8" w14:textId="3E165F02" w:rsidR="00BA6509" w:rsidRDefault="00BA6509" w:rsidP="00D93BB4">
            <w:r>
              <w:t>L</w:t>
            </w:r>
            <w:r>
              <w:rPr>
                <w:rFonts w:hint="eastAsia"/>
              </w:rPr>
              <w:t>evel_name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F784A" w14:textId="2D47A6F5" w:rsidR="00BA6509" w:rsidRDefault="00A7170B" w:rsidP="00D93BB4">
            <w:r>
              <w:t>Varchar</w:t>
            </w:r>
            <w:r w:rsidR="00BA6509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3</w:t>
            </w:r>
            <w:r w:rsidR="00BA6509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69503" w14:textId="77777777" w:rsidR="00BA6509" w:rsidRDefault="00BA650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F5DAC" w14:textId="77777777" w:rsidR="00BA6509" w:rsidRDefault="00BA650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95132" w14:textId="77777777" w:rsidR="00BA6509" w:rsidRDefault="00BA6509" w:rsidP="00D93BB4"/>
        </w:tc>
      </w:tr>
      <w:tr w:rsidR="00D93BB4" w14:paraId="7080EDD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7DDE2" w14:textId="23E2EB8C" w:rsidR="00D93BB4" w:rsidRDefault="00D93BB4" w:rsidP="00D93BB4"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7F134" w14:textId="77777777" w:rsidR="00D93BB4" w:rsidRDefault="00D93BB4" w:rsidP="00D93BB4">
            <w:r>
              <w:t>mobile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D4A62" w14:textId="59458FB3" w:rsidR="00D93BB4" w:rsidRDefault="00D93BB4" w:rsidP="00D93BB4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B5A0F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ABDB9" w14:textId="0128267C" w:rsidR="00D93BB4" w:rsidRPr="00AF1A69" w:rsidRDefault="00A8228C" w:rsidP="00D93BB4">
            <w:pPr>
              <w:rPr>
                <w:color w:val="FF0000"/>
                <w:lang w:eastAsia="zh-CN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5EF6" w14:textId="77777777" w:rsidR="00D93BB4" w:rsidRDefault="00D93BB4" w:rsidP="00D93BB4"/>
        </w:tc>
      </w:tr>
      <w:tr w:rsidR="00D93BB4" w14:paraId="464E9F1E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2F38" w14:textId="4BC8EF25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手机是否验证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D3038" w14:textId="0E746AEC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mobile_check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F82A6" w14:textId="1EC7F83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3FDE3" w14:textId="4001359F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FC74E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15FCD" w14:textId="51A0361F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rFonts w:hint="eastAsia"/>
                <w:color w:val="000000" w:themeColor="text1"/>
              </w:rPr>
              <w:t>：未验证</w:t>
            </w:r>
          </w:p>
          <w:p w14:paraId="441DCD02" w14:textId="6D46D73C" w:rsidR="00804AF1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1</w:t>
            </w:r>
            <w:r w:rsidRPr="005A10B1">
              <w:rPr>
                <w:rFonts w:hint="eastAsia"/>
                <w:color w:val="000000" w:themeColor="text1"/>
              </w:rPr>
              <w:t>：已验证</w:t>
            </w:r>
          </w:p>
        </w:tc>
      </w:tr>
      <w:tr w:rsidR="00D93BB4" w14:paraId="20C2F5C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B101F" w14:textId="6546E538" w:rsidR="00D93BB4" w:rsidRDefault="0077686F" w:rsidP="00D93BB4">
            <w:r>
              <w:rPr>
                <w:rFonts w:hint="eastAsia"/>
              </w:rPr>
              <w:t>电子邮件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66760" w14:textId="77777777" w:rsidR="00D93BB4" w:rsidRDefault="00D93BB4" w:rsidP="00D93BB4">
            <w:r>
              <w:t>email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8C037" w14:textId="1F982D1B" w:rsidR="00D93BB4" w:rsidRDefault="00A7170B" w:rsidP="00D93BB4">
            <w:r>
              <w:t>VARCHAR</w:t>
            </w:r>
            <w:r w:rsidR="00D93BB4"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2DED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C98CE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EEC7A" w14:textId="77777777" w:rsidR="00D93BB4" w:rsidRDefault="00D93BB4" w:rsidP="00D93BB4"/>
        </w:tc>
      </w:tr>
      <w:tr w:rsidR="00D93BB4" w14:paraId="31B0039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B13FA" w14:textId="534E378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邮箱是否验证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A4B5E" w14:textId="1937F7EA" w:rsidR="00D93BB4" w:rsidRPr="005A10B1" w:rsidRDefault="00804AF1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I</w:t>
            </w:r>
            <w:r w:rsidRPr="005A10B1">
              <w:rPr>
                <w:rFonts w:hint="eastAsia"/>
                <w:color w:val="000000" w:themeColor="text1"/>
              </w:rPr>
              <w:t>s_</w:t>
            </w:r>
            <w:r w:rsidR="00D93BB4" w:rsidRPr="005A10B1">
              <w:rPr>
                <w:color w:val="000000" w:themeColor="text1"/>
              </w:rPr>
              <w:t>email_check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A1E35" w14:textId="511B452C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C</w:t>
            </w:r>
            <w:r w:rsidRPr="005A10B1"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58E8E" w14:textId="6A290E17" w:rsidR="00D93BB4" w:rsidRPr="005A10B1" w:rsidRDefault="00D93BB4" w:rsidP="00D93BB4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‘</w:t>
            </w:r>
            <w:r w:rsidRPr="005A10B1">
              <w:rPr>
                <w:rFonts w:hint="eastAsia"/>
                <w:color w:val="000000" w:themeColor="text1"/>
              </w:rPr>
              <w:t>0</w:t>
            </w:r>
            <w:r w:rsidRPr="005A10B1">
              <w:rPr>
                <w:color w:val="000000" w:themeColor="text1"/>
              </w:rPr>
              <w:t>’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A9303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6A11F" w14:textId="77777777" w:rsidR="00D93BB4" w:rsidRPr="005A10B1" w:rsidRDefault="00D93BB4" w:rsidP="00D93BB4">
            <w:pPr>
              <w:rPr>
                <w:color w:val="000000" w:themeColor="text1"/>
              </w:rPr>
            </w:pPr>
          </w:p>
        </w:tc>
      </w:tr>
      <w:tr w:rsidR="009935B7" w14:paraId="6347D284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B1E6" w14:textId="0F43C8A7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2AD9B" w14:textId="0C32670C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d_code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AE01C" w14:textId="59CBFCA5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472FA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BD4BD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D0A0F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</w:tr>
      <w:tr w:rsidR="009935B7" w14:paraId="0BD4B2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E3A1E" w14:textId="1D64679F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是否绑定身份证号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46D8" w14:textId="3D568CB3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s_bind_id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2C448" w14:textId="7030F2D1" w:rsidR="009935B7" w:rsidRDefault="009935B7" w:rsidP="00D93B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C2B7" w14:textId="20E034F0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AC809" w14:textId="77777777" w:rsidR="009935B7" w:rsidRPr="005A10B1" w:rsidRDefault="009935B7" w:rsidP="00D93BB4">
            <w:pPr>
              <w:rPr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2396B" w14:textId="77777777" w:rsidR="009935B7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未绑定</w:t>
            </w:r>
          </w:p>
          <w:p w14:paraId="7FF8EE23" w14:textId="7D609D1A" w:rsidR="009935B7" w:rsidRPr="005A10B1" w:rsidRDefault="009935B7" w:rsidP="00D93BB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已绑定</w:t>
            </w:r>
          </w:p>
        </w:tc>
      </w:tr>
      <w:tr w:rsidR="0077686F" w14:paraId="065DADE2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1819C" w14:textId="208039F0" w:rsidR="0077686F" w:rsidRDefault="0077686F" w:rsidP="00D93BB4">
            <w:r>
              <w:rPr>
                <w:rFonts w:hint="eastAsia"/>
              </w:rPr>
              <w:t>注册时间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339B" w14:textId="68E0ED4F" w:rsidR="0077686F" w:rsidRDefault="0077686F" w:rsidP="00D93BB4">
            <w:r>
              <w:t>R</w:t>
            </w:r>
            <w:r>
              <w:rPr>
                <w:rFonts w:hint="eastAsia"/>
              </w:rPr>
              <w:t>eg_date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6BDEB" w14:textId="2ED6022A" w:rsidR="0077686F" w:rsidRDefault="0077686F" w:rsidP="00D93BB4">
            <w:r>
              <w:rPr>
                <w:rFonts w:hint="eastAsia"/>
              </w:rPr>
              <w:t>date</w:t>
            </w:r>
            <w:r w:rsidR="00451018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0968B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38D9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DBB78" w14:textId="51C6CC8D" w:rsidR="0077686F" w:rsidRDefault="0077686F" w:rsidP="002C484C"/>
        </w:tc>
      </w:tr>
      <w:tr w:rsidR="00D93BB4" w14:paraId="4B1B44C6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C471B" w14:textId="239DE2D6" w:rsidR="00D93BB4" w:rsidRDefault="00D93BB4" w:rsidP="00D93BB4">
            <w:pPr>
              <w:rPr>
                <w:lang w:eastAsia="zh-CN"/>
              </w:rPr>
            </w:pPr>
            <w:r>
              <w:rPr>
                <w:rFonts w:hint="eastAsia"/>
              </w:rPr>
              <w:t>注册来源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08D21" w14:textId="6EB366B6" w:rsidR="00D93BB4" w:rsidRDefault="00D93BB4" w:rsidP="00D93BB4">
            <w:r>
              <w:t>R</w:t>
            </w:r>
            <w:r>
              <w:rPr>
                <w:rFonts w:hint="eastAsia"/>
              </w:rPr>
              <w:t>eg_</w:t>
            </w:r>
            <w:r>
              <w:t>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31F47" w14:textId="2AED2FA5" w:rsidR="00D93BB4" w:rsidRDefault="00A7170B" w:rsidP="00D93BB4">
            <w:r>
              <w:t>Varchar</w:t>
            </w:r>
            <w:r w:rsidR="0077686F">
              <w:rPr>
                <w:rFonts w:hint="eastAsia"/>
              </w:rPr>
              <w:t>(</w:t>
            </w:r>
            <w:r w:rsidR="007C5A21">
              <w:rPr>
                <w:rFonts w:hint="eastAsia"/>
              </w:rPr>
              <w:t>2</w:t>
            </w:r>
            <w:r w:rsidR="0077686F">
              <w:rPr>
                <w:rFonts w:hint="eastAsia"/>
              </w:rPr>
              <w:t>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3BD08" w14:textId="5CE7F933" w:rsidR="00D93BB4" w:rsidRDefault="002C484C" w:rsidP="00D93BB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7DEBB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2765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>
              <w:rPr>
                <w:rFonts w:ascii="Times" w:hAnsi="Times" w:cs="Times"/>
                <w:sz w:val="28"/>
                <w:szCs w:val="28"/>
                <w:lang w:eastAsia="zh-CN"/>
              </w:rPr>
              <w:t>'</w:t>
            </w:r>
            <w:r w:rsidRPr="00A22D23">
              <w:rPr>
                <w:rFonts w:ascii="Times" w:hAnsi="Times" w:cs="Times"/>
                <w:lang w:eastAsia="zh-CN"/>
              </w:rPr>
              <w:t xml:space="preserve">0'  </w:t>
            </w:r>
            <w:r w:rsidRPr="00A22D23">
              <w:rPr>
                <w:rFonts w:ascii="Times" w:hAnsi="Times" w:cs="Times"/>
                <w:lang w:eastAsia="zh-CN"/>
              </w:rPr>
              <w:t>网站注册</w:t>
            </w:r>
          </w:p>
          <w:p w14:paraId="31CE364B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'1' android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</w:p>
          <w:p w14:paraId="4F05A49A" w14:textId="77777777" w:rsidR="002C484C" w:rsidRPr="00A22D23" w:rsidRDefault="002C484C" w:rsidP="002C484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rPr>
                <w:rFonts w:ascii="Times" w:hAnsi="Times" w:cs="Times"/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> '2' ios</w:t>
            </w:r>
            <w:r w:rsidRPr="00A22D23">
              <w:rPr>
                <w:rFonts w:ascii="Times" w:hAnsi="Times" w:cs="Times"/>
                <w:lang w:eastAsia="zh-CN"/>
              </w:rPr>
              <w:t>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  <w:p w14:paraId="05488B79" w14:textId="26887B1E" w:rsidR="00D93BB4" w:rsidRDefault="002C484C" w:rsidP="002C484C">
            <w:pPr>
              <w:rPr>
                <w:lang w:eastAsia="zh-CN"/>
              </w:rPr>
            </w:pPr>
            <w:r w:rsidRPr="00A22D23">
              <w:rPr>
                <w:rFonts w:ascii="Times" w:hAnsi="Times" w:cs="Times"/>
                <w:lang w:eastAsia="zh-CN"/>
              </w:rPr>
              <w:t xml:space="preserve"> '3' </w:t>
            </w:r>
            <w:r w:rsidRPr="00A22D23">
              <w:rPr>
                <w:rFonts w:ascii="Times" w:hAnsi="Times" w:cs="Times"/>
                <w:lang w:eastAsia="zh-CN"/>
              </w:rPr>
              <w:t>电话注册</w:t>
            </w:r>
            <w:r w:rsidRPr="00A22D23">
              <w:rPr>
                <w:rFonts w:ascii="Times" w:hAnsi="Times" w:cs="Times"/>
                <w:lang w:eastAsia="zh-CN"/>
              </w:rPr>
              <w:t>"</w:t>
            </w:r>
          </w:p>
        </w:tc>
      </w:tr>
      <w:tr w:rsidR="00A52780" w14:paraId="51D7719C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81533" w14:textId="79BEE422" w:rsidR="00A52780" w:rsidRDefault="00A52780" w:rsidP="00D93BB4">
            <w:r>
              <w:rPr>
                <w:rFonts w:hint="eastAsia"/>
              </w:rPr>
              <w:t>推广来源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22908" w14:textId="026F6228" w:rsidR="002C484C" w:rsidRDefault="002C484C" w:rsidP="00D93BB4">
            <w:r>
              <w:t>M</w:t>
            </w:r>
            <w:r>
              <w:rPr>
                <w:rFonts w:hint="eastAsia"/>
              </w:rPr>
              <w:t>arket_from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CFA22" w14:textId="6A87CFBC" w:rsidR="00A52780" w:rsidRDefault="00A7170B" w:rsidP="00D93BB4">
            <w:r>
              <w:t>Varchar</w:t>
            </w:r>
            <w:r w:rsidR="002C484C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4EF92" w14:textId="77777777" w:rsidR="00A52780" w:rsidRDefault="00A52780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7B2BF" w14:textId="77777777" w:rsidR="00A52780" w:rsidRDefault="00A52780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02DB" w14:textId="77777777" w:rsidR="00A52780" w:rsidRDefault="00A52780" w:rsidP="00D93BB4"/>
        </w:tc>
      </w:tr>
      <w:tr w:rsidR="00D93BB4" w14:paraId="58A624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413EE" w14:textId="5E5E9139" w:rsidR="00D93BB4" w:rsidRDefault="0077686F" w:rsidP="00D93BB4"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D6DDA" w14:textId="4843A142" w:rsidR="00D93BB4" w:rsidRDefault="0077686F" w:rsidP="00D93BB4">
            <w:r>
              <w:t>Reg</w:t>
            </w:r>
            <w:r>
              <w:rPr>
                <w:rFonts w:hint="eastAsia"/>
              </w:rPr>
              <w:t>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BF63F" w14:textId="6BCD08CE" w:rsidR="00D93BB4" w:rsidRDefault="00A7170B" w:rsidP="00D93BB4">
            <w:r>
              <w:t>VARCHAR</w:t>
            </w:r>
            <w:r w:rsidR="0077686F"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77686F" w:rsidRPr="005E72A5">
              <w:rPr>
                <w:strike/>
                <w:color w:val="FF0000"/>
              </w:rPr>
              <w:t>15</w:t>
            </w:r>
            <w:r w:rsidR="00D93BB4"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2B59D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E2312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45DFA" w14:textId="77777777" w:rsidR="00D93BB4" w:rsidRDefault="00D93BB4" w:rsidP="00D93BB4"/>
        </w:tc>
      </w:tr>
      <w:tr w:rsidR="00D93BB4" w14:paraId="46B0028A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4AC6" w14:textId="2AF904CD" w:rsidR="00D93BB4" w:rsidRDefault="0077686F" w:rsidP="00D93BB4">
            <w:r>
              <w:rPr>
                <w:rFonts w:hint="eastAsia"/>
              </w:rPr>
              <w:t>最近登录时间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8F2F" w14:textId="7F1D2A41" w:rsidR="00D93BB4" w:rsidRDefault="00D93BB4" w:rsidP="00D93BB4">
            <w:r>
              <w:t>last_login</w:t>
            </w:r>
            <w:r w:rsidR="0077686F">
              <w:rPr>
                <w:rFonts w:hint="eastAsia"/>
              </w:rPr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CBE49" w14:textId="7FF07E75" w:rsidR="00D93BB4" w:rsidRDefault="00D93BB4" w:rsidP="00D93BB4">
            <w:pPr>
              <w:rPr>
                <w:lang w:eastAsia="zh-CN"/>
              </w:rPr>
            </w:pPr>
            <w: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CE9E9" w14:textId="77777777" w:rsidR="00D93BB4" w:rsidRDefault="00D93BB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65EFF" w14:textId="77777777" w:rsidR="00D93BB4" w:rsidRDefault="00D93BB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71DD4" w14:textId="77777777" w:rsidR="00D93BB4" w:rsidRDefault="00D93BB4" w:rsidP="00D93BB4"/>
        </w:tc>
      </w:tr>
      <w:tr w:rsidR="00123F79" w14:paraId="32669735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0ADB" w14:textId="38AFFE12" w:rsidR="00123F79" w:rsidRDefault="00123F79" w:rsidP="00D93BB4">
            <w:r>
              <w:rPr>
                <w:rFonts w:hint="eastAsia"/>
              </w:rPr>
              <w:t>最近登录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7A6E" w14:textId="17612FF9" w:rsidR="00123F79" w:rsidRDefault="00123F79" w:rsidP="00D93BB4">
            <w:r>
              <w:t>L</w:t>
            </w:r>
            <w:r>
              <w:rPr>
                <w:rFonts w:hint="eastAsia"/>
              </w:rPr>
              <w:t>ast_login_ip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AA600" w14:textId="73ABCE0A" w:rsidR="00123F79" w:rsidRDefault="00A7170B" w:rsidP="00D93BB4">
            <w:r>
              <w:t>Varchar</w:t>
            </w:r>
            <w:r w:rsidR="00123F79">
              <w:rPr>
                <w:rFonts w:hint="eastAsia"/>
              </w:rPr>
              <w:t>(</w:t>
            </w:r>
            <w:r w:rsidR="00FA3C14">
              <w:rPr>
                <w:rFonts w:hint="eastAsia"/>
                <w:lang w:eastAsia="zh-CN"/>
              </w:rPr>
              <w:t>40</w:t>
            </w:r>
            <w:r w:rsidR="00123F79" w:rsidRPr="005E72A5">
              <w:rPr>
                <w:strike/>
                <w:color w:val="FF0000"/>
              </w:rPr>
              <w:t>15</w:t>
            </w:r>
            <w:r w:rsidR="00123F79">
              <w:rPr>
                <w:rFonts w:hint="eastAsia"/>
              </w:rPr>
              <w:t>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F3840" w14:textId="77777777" w:rsidR="00123F79" w:rsidRDefault="00123F79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B874" w14:textId="77777777" w:rsidR="00123F79" w:rsidRDefault="00123F79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25BE" w14:textId="77777777" w:rsidR="00123F79" w:rsidRDefault="00123F79" w:rsidP="00D93BB4"/>
        </w:tc>
      </w:tr>
      <w:tr w:rsidR="0077686F" w14:paraId="6E615000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7F069" w14:textId="01B36ACF" w:rsidR="0077686F" w:rsidRDefault="0077686F" w:rsidP="00D93BB4">
            <w:r>
              <w:rPr>
                <w:rFonts w:hint="eastAsia"/>
              </w:rPr>
              <w:lastRenderedPageBreak/>
              <w:t>冻结人</w:t>
            </w:r>
            <w:r w:rsidR="00457EE1">
              <w:rPr>
                <w:rFonts w:hint="eastAsia"/>
              </w:rPr>
              <w:t>(</w:t>
            </w:r>
            <w:r w:rsidR="00457EE1">
              <w:rPr>
                <w:rFonts w:hint="eastAsia"/>
              </w:rPr>
              <w:t>名称</w:t>
            </w:r>
            <w:r w:rsidR="00457EE1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EB234" w14:textId="2D06E1F7" w:rsidR="0077686F" w:rsidRDefault="0077686F" w:rsidP="00D93BB4">
            <w:r>
              <w:t>F</w:t>
            </w:r>
            <w:r>
              <w:rPr>
                <w:rFonts w:hint="eastAsia"/>
              </w:rPr>
              <w:t>reeze_by_name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485C" w14:textId="6DF00AF9" w:rsidR="0077686F" w:rsidRDefault="00A7170B" w:rsidP="00D93BB4">
            <w:r>
              <w:t>Varchar</w:t>
            </w:r>
            <w:r w:rsidR="0077686F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FD899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543FE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E3C04" w14:textId="77777777" w:rsidR="0077686F" w:rsidRDefault="0077686F" w:rsidP="00D93BB4"/>
        </w:tc>
      </w:tr>
      <w:tr w:rsidR="00457EE1" w14:paraId="3DC5B44F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E9FEA" w14:textId="5F6BE2E6" w:rsidR="00457EE1" w:rsidRDefault="00457EE1" w:rsidP="00D93BB4">
            <w:r>
              <w:rPr>
                <w:rFonts w:hint="eastAsia"/>
              </w:rPr>
              <w:t>冻结人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9AF20" w14:textId="10BE7DA0" w:rsidR="00457EE1" w:rsidRDefault="00457EE1" w:rsidP="00D93BB4">
            <w:r>
              <w:t>F</w:t>
            </w:r>
            <w:r>
              <w:rPr>
                <w:rFonts w:hint="eastAsia"/>
              </w:rPr>
              <w:t>reeze_by_id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0D4E" w14:textId="6EDFE07D" w:rsidR="00457EE1" w:rsidRDefault="00376FD1" w:rsidP="00D93BB4">
            <w:r>
              <w:rPr>
                <w:rFonts w:hint="eastAsia"/>
              </w:rPr>
              <w:t>INT</w:t>
            </w:r>
            <w:r w:rsidR="00457EE1">
              <w:rPr>
                <w:rFonts w:hint="eastAsia"/>
              </w:rPr>
              <w:t>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B4965" w14:textId="77777777" w:rsidR="00457EE1" w:rsidRDefault="00457EE1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B7C49" w14:textId="77777777" w:rsidR="00457EE1" w:rsidRDefault="00457EE1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D922" w14:textId="77777777" w:rsidR="00457EE1" w:rsidRDefault="00457EE1" w:rsidP="00D93BB4"/>
        </w:tc>
      </w:tr>
      <w:tr w:rsidR="0077686F" w14:paraId="50836FE8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E291C" w14:textId="1E9ADC90" w:rsidR="0077686F" w:rsidRDefault="0077686F" w:rsidP="00D93BB4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CC12" w14:textId="4965C95A" w:rsidR="0077686F" w:rsidRDefault="000B1224" w:rsidP="00D93BB4">
            <w:r>
              <w:t>F</w:t>
            </w:r>
            <w:r>
              <w:rPr>
                <w:rFonts w:hint="eastAsia"/>
              </w:rPr>
              <w:t>reeze_by_date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0B185" w14:textId="2EA5CAA7" w:rsidR="0077686F" w:rsidRDefault="000B1224" w:rsidP="00D93BB4">
            <w:r>
              <w:rPr>
                <w:rFonts w:hint="eastAsia"/>
              </w:rPr>
              <w:t>date</w:t>
            </w:r>
            <w:r w:rsidR="00376FD1">
              <w:rPr>
                <w:rFonts w:hint="eastAsia"/>
              </w:rPr>
              <w:t>time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1322" w14:textId="77777777" w:rsidR="0077686F" w:rsidRDefault="0077686F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35D4B2" w14:textId="77777777" w:rsidR="0077686F" w:rsidRDefault="0077686F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D863C" w14:textId="77777777" w:rsidR="0077686F" w:rsidRDefault="0077686F" w:rsidP="00D93BB4"/>
        </w:tc>
      </w:tr>
      <w:tr w:rsidR="000B1224" w14:paraId="7CCDD943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FFF9" w14:textId="77777777" w:rsidR="000B1224" w:rsidRDefault="000B1224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4A49C" w14:textId="77777777" w:rsidR="000B1224" w:rsidRDefault="000B1224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BD481" w14:textId="77777777" w:rsidR="000B1224" w:rsidRDefault="000B1224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4A61" w14:textId="77777777" w:rsidR="000B1224" w:rsidRDefault="000B1224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4C31" w14:textId="77777777" w:rsidR="000B1224" w:rsidRDefault="000B1224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F5A6" w14:textId="77777777" w:rsidR="000B1224" w:rsidRDefault="000B1224" w:rsidP="00D93BB4"/>
        </w:tc>
      </w:tr>
      <w:tr w:rsidR="001A78E8" w14:paraId="68839DDD" w14:textId="77777777" w:rsidTr="00D93BB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E337" w14:textId="77777777" w:rsidR="001A78E8" w:rsidRDefault="001A78E8" w:rsidP="00D93BB4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6DA0" w14:textId="77777777" w:rsidR="001A78E8" w:rsidRDefault="001A78E8" w:rsidP="00D93BB4"/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57941" w14:textId="77777777" w:rsidR="001A78E8" w:rsidRDefault="001A78E8" w:rsidP="00D93BB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97C32" w14:textId="77777777" w:rsidR="001A78E8" w:rsidRDefault="001A78E8" w:rsidP="00D93BB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E4BE0" w14:textId="77777777" w:rsidR="001A78E8" w:rsidRDefault="001A78E8" w:rsidP="00D93BB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1B5AE" w14:textId="77777777" w:rsidR="001A78E8" w:rsidRDefault="001A78E8" w:rsidP="00D93BB4"/>
        </w:tc>
      </w:tr>
    </w:tbl>
    <w:p w14:paraId="0014D821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695E4EA2" w14:textId="3DBE87CD" w:rsidR="00B63E9F" w:rsidRPr="00E53543" w:rsidRDefault="0077686F" w:rsidP="00F05772">
      <w:pPr>
        <w:pStyle w:val="4"/>
        <w:rPr>
          <w:color w:val="FF0000"/>
        </w:rPr>
      </w:pPr>
      <w:bookmarkStart w:id="49" w:name="_Toc248822165"/>
      <w:bookmarkStart w:id="50" w:name="_Toc248822230"/>
      <w:bookmarkStart w:id="51" w:name="_Toc249156155"/>
      <w:bookmarkStart w:id="52" w:name="_Toc269563226"/>
      <w:r w:rsidRPr="00E53543">
        <w:rPr>
          <w:color w:val="FF0000"/>
        </w:rPr>
        <w:t xml:space="preserve">1.2 </w:t>
      </w:r>
      <w:r w:rsidR="000B1224" w:rsidRPr="00E53543">
        <w:rPr>
          <w:color w:val="FF0000"/>
        </w:rPr>
        <w:t>会员扩展信息表</w:t>
      </w:r>
      <w:r w:rsidR="000B1224" w:rsidRPr="00E53543">
        <w:rPr>
          <w:color w:val="FF0000"/>
        </w:rPr>
        <w:t>(t_user_ext)</w:t>
      </w:r>
      <w:bookmarkEnd w:id="49"/>
      <w:bookmarkEnd w:id="50"/>
      <w:bookmarkEnd w:id="51"/>
      <w:bookmarkEnd w:id="5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268"/>
        <w:gridCol w:w="975"/>
        <w:gridCol w:w="868"/>
        <w:gridCol w:w="1701"/>
      </w:tblGrid>
      <w:tr w:rsidR="000B1224" w:rsidRPr="000B1224" w14:paraId="65FC72CF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C487E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9EBAA6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6B7DAC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C103A1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B510A8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B65A" w14:textId="77777777" w:rsidR="000B1224" w:rsidRPr="000B1224" w:rsidRDefault="000B1224" w:rsidP="000B1224">
            <w:pPr>
              <w:jc w:val="center"/>
              <w:rPr>
                <w:sz w:val="28"/>
                <w:szCs w:val="28"/>
              </w:rPr>
            </w:pPr>
            <w:r w:rsidRPr="000B1224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B1224" w14:paraId="552476D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606B" w14:textId="77777777" w:rsidR="000B1224" w:rsidRDefault="000B1224" w:rsidP="000B1224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ADF6" w14:textId="77777777" w:rsidR="000B1224" w:rsidRDefault="000B1224" w:rsidP="000B1224">
            <w:r>
              <w:t>user_id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6559D" w14:textId="1DB3FFF7" w:rsidR="000B1224" w:rsidRDefault="00A7170B" w:rsidP="000B1224">
            <w:r>
              <w:t>INT(11)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F3810" w14:textId="77777777" w:rsidR="000B1224" w:rsidRDefault="000B1224" w:rsidP="000B1224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87FE" w14:textId="77777777" w:rsidR="000B1224" w:rsidRDefault="000B1224" w:rsidP="000B1224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BEE5E" w14:textId="77777777" w:rsidR="000B1224" w:rsidRDefault="000B1224" w:rsidP="000B1224"/>
        </w:tc>
      </w:tr>
      <w:tr w:rsidR="000B1224" w14:paraId="60F6D758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500BE6" w14:textId="0EE036F8" w:rsidR="000B1224" w:rsidRDefault="009935B7" w:rsidP="000B1224">
            <w:r>
              <w:rPr>
                <w:rFonts w:hint="eastAsia"/>
              </w:rPr>
              <w:t>真实姓名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54D53" w14:textId="4E1EE729" w:rsidR="000B1224" w:rsidRDefault="009935B7" w:rsidP="000B1224">
            <w:r>
              <w:t>R</w:t>
            </w:r>
            <w:r>
              <w:rPr>
                <w:rFonts w:hint="eastAsia"/>
              </w:rPr>
              <w:t>eal_name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429AA" w14:textId="584B423B" w:rsidR="000B1224" w:rsidRDefault="00A7170B" w:rsidP="000B1224">
            <w:r>
              <w:t>Varchar</w:t>
            </w:r>
            <w:r w:rsidR="009935B7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4F47A9" w14:textId="77777777" w:rsidR="000B1224" w:rsidRDefault="000B1224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CDD42" w14:textId="77777777" w:rsidR="000B1224" w:rsidRDefault="000B1224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11607" w14:textId="77777777" w:rsidR="000B1224" w:rsidRDefault="000B1224" w:rsidP="000B1224"/>
        </w:tc>
      </w:tr>
      <w:tr w:rsidR="009935B7" w14:paraId="1E28DDC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36DC4" w14:textId="20D08F02" w:rsidR="009935B7" w:rsidRDefault="009935B7" w:rsidP="000B1224">
            <w:r>
              <w:rPr>
                <w:rFonts w:hint="eastAsia"/>
              </w:rPr>
              <w:t>性别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6C1F9" w14:textId="44900AC0" w:rsidR="009935B7" w:rsidRDefault="009935B7" w:rsidP="000B1224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C2D6A" w14:textId="40943E6A" w:rsidR="009935B7" w:rsidRDefault="009935B7" w:rsidP="000B1224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DCF6" w14:textId="020FC847" w:rsidR="009935B7" w:rsidRDefault="009935B7" w:rsidP="000B1224">
            <w:r>
              <w:rPr>
                <w:rFonts w:hint="eastAsia"/>
              </w:rPr>
              <w:t>0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7BA52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71B73" w14:textId="77777777" w:rsidR="009935B7" w:rsidRDefault="009935B7" w:rsidP="000B122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男</w:t>
            </w:r>
          </w:p>
          <w:p w14:paraId="2FB3C211" w14:textId="6A277EF1" w:rsidR="009935B7" w:rsidRDefault="009935B7" w:rsidP="000B1224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女</w:t>
            </w:r>
          </w:p>
        </w:tc>
      </w:tr>
      <w:tr w:rsidR="009935B7" w14:paraId="2F5B90E4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192E" w14:textId="66D236FE" w:rsidR="009935B7" w:rsidRDefault="009935B7" w:rsidP="000B1224">
            <w:r>
              <w:rPr>
                <w:rFonts w:hint="eastAsia"/>
              </w:rPr>
              <w:t>生日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5EDB3" w14:textId="0C0C9232" w:rsidR="009935B7" w:rsidRDefault="009935B7" w:rsidP="000B1224">
            <w:r>
              <w:t>B</w:t>
            </w:r>
            <w:r>
              <w:rPr>
                <w:rFonts w:hint="eastAsia"/>
              </w:rPr>
              <w:t>irthday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CCC2" w14:textId="61A35287" w:rsidR="009935B7" w:rsidRDefault="0049195E" w:rsidP="000B1224">
            <w:r>
              <w:rPr>
                <w:rFonts w:hint="eastAsia"/>
              </w:rPr>
              <w:t>date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1B6C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0DC1F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95B97" w14:textId="77777777" w:rsidR="009935B7" w:rsidRDefault="009935B7" w:rsidP="000B1224"/>
        </w:tc>
      </w:tr>
      <w:tr w:rsidR="0049195E" w14:paraId="6AEC2111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FA4F5" w14:textId="77777777" w:rsidR="0049195E" w:rsidRDefault="0049195E" w:rsidP="000B1224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7F56A" w14:textId="77777777" w:rsidR="0049195E" w:rsidRDefault="0049195E" w:rsidP="000B1224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EB600" w14:textId="77777777" w:rsidR="0049195E" w:rsidRDefault="0049195E" w:rsidP="000B1224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1DAD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46378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8C28A" w14:textId="77777777" w:rsidR="0049195E" w:rsidRDefault="0049195E" w:rsidP="000B1224"/>
        </w:tc>
      </w:tr>
      <w:tr w:rsidR="009935B7" w14:paraId="6E88A059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66F5" w14:textId="0A7C70FF" w:rsidR="009935B7" w:rsidRDefault="009935B7" w:rsidP="000B1224">
            <w:r>
              <w:rPr>
                <w:rFonts w:hint="eastAsia"/>
              </w:rPr>
              <w:t>星座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4B3FA" w14:textId="0F043AA0" w:rsidR="009935B7" w:rsidRDefault="009935B7" w:rsidP="000B1224">
            <w:r>
              <w:t>Con</w:t>
            </w:r>
            <w:r>
              <w:rPr>
                <w:rFonts w:hint="eastAsia"/>
              </w:rPr>
              <w:t>stellation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31AB" w14:textId="4A5D361F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361A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56F13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030C" w14:textId="77777777" w:rsidR="009935B7" w:rsidRDefault="009935B7" w:rsidP="000B1224"/>
        </w:tc>
      </w:tr>
      <w:tr w:rsidR="009935B7" w14:paraId="47A4B4D5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28947" w14:textId="14BA2AB8" w:rsidR="009935B7" w:rsidRDefault="009935B7" w:rsidP="000B1224">
            <w:r>
              <w:rPr>
                <w:rFonts w:hint="eastAsia"/>
              </w:rPr>
              <w:t>居住地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2EA0" w14:textId="5E0D98B2" w:rsidR="009935B7" w:rsidRDefault="0049195E" w:rsidP="000B1224">
            <w:r>
              <w:t>H</w:t>
            </w:r>
            <w:r>
              <w:rPr>
                <w:rFonts w:hint="eastAsia"/>
              </w:rPr>
              <w:t>ome_address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E950E" w14:textId="054DD766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(200)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9074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72A0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4382" w14:textId="77777777" w:rsidR="009935B7" w:rsidRDefault="009935B7" w:rsidP="000B1224"/>
        </w:tc>
      </w:tr>
      <w:tr w:rsidR="009935B7" w14:paraId="7417FAB1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15495" w14:textId="56F957E7" w:rsidR="009935B7" w:rsidRDefault="009935B7" w:rsidP="000B1224">
            <w:r>
              <w:rPr>
                <w:rFonts w:hint="eastAsia"/>
              </w:rPr>
              <w:t>邮编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8B01" w14:textId="539F4F16" w:rsidR="009935B7" w:rsidRDefault="0049195E" w:rsidP="000B1224"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F8C03" w14:textId="44081A6A" w:rsidR="009935B7" w:rsidRDefault="0049195E" w:rsidP="000B1224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999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34BD1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09DF0" w14:textId="77777777" w:rsidR="009935B7" w:rsidRDefault="009935B7" w:rsidP="000B1224"/>
        </w:tc>
      </w:tr>
      <w:tr w:rsidR="0049195E" w14:paraId="19C4CC7C" w14:textId="77777777" w:rsidTr="009935B7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9B32" w14:textId="58676B25" w:rsidR="0049195E" w:rsidRDefault="0049195E" w:rsidP="000B1224">
            <w:r>
              <w:rPr>
                <w:rFonts w:hint="eastAsia"/>
              </w:rPr>
              <w:t>固定电话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A32E" w14:textId="3B205BC8" w:rsidR="0049195E" w:rsidRDefault="0049195E" w:rsidP="000B1224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F09A1" w14:textId="286F785A" w:rsidR="0049195E" w:rsidRDefault="00A7170B" w:rsidP="000B1224">
            <w:r>
              <w:t>Varchar</w:t>
            </w:r>
            <w:r w:rsidR="0049195E">
              <w:rPr>
                <w:rFonts w:hint="eastAsia"/>
              </w:rPr>
              <w:t>(18)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513C" w14:textId="77777777" w:rsidR="0049195E" w:rsidRDefault="0049195E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4C6E" w14:textId="77777777" w:rsidR="0049195E" w:rsidRDefault="0049195E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EE570" w14:textId="77777777" w:rsidR="0049195E" w:rsidRDefault="0049195E" w:rsidP="000B1224"/>
        </w:tc>
      </w:tr>
      <w:tr w:rsidR="009935B7" w14:paraId="017D2480" w14:textId="77777777" w:rsidTr="005E72A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97C1" w14:textId="38EDE2F2" w:rsidR="009935B7" w:rsidRDefault="009935B7" w:rsidP="000B1224">
            <w:r>
              <w:rPr>
                <w:rFonts w:hint="eastAsia"/>
              </w:rPr>
              <w:t>头像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9C42B" w14:textId="162EEB57" w:rsidR="009935B7" w:rsidRDefault="0049195E" w:rsidP="000B1224">
            <w:r>
              <w:t>H</w:t>
            </w:r>
            <w:r>
              <w:rPr>
                <w:rFonts w:hint="eastAsia"/>
              </w:rPr>
              <w:t>eader_pic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7859B" w14:textId="6F3D9352" w:rsidR="009935B7" w:rsidRDefault="00A7170B" w:rsidP="000B1224">
            <w:r>
              <w:t>Varchar</w:t>
            </w:r>
            <w:r w:rsidR="0049195E">
              <w:rPr>
                <w:rFonts w:hint="eastAsia"/>
              </w:rPr>
              <w:t>(100)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D5902" w14:textId="77777777" w:rsidR="009935B7" w:rsidRDefault="009935B7" w:rsidP="000B1224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896E" w14:textId="77777777" w:rsidR="009935B7" w:rsidRDefault="009935B7" w:rsidP="000B1224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1036D" w14:textId="77777777" w:rsidR="009935B7" w:rsidRDefault="009935B7" w:rsidP="000B1224"/>
        </w:tc>
      </w:tr>
    </w:tbl>
    <w:p w14:paraId="3650155A" w14:textId="77777777" w:rsidR="000B1224" w:rsidRDefault="000B1224">
      <w:pPr>
        <w:pStyle w:val="11"/>
        <w:spacing w:line="288" w:lineRule="auto"/>
        <w:rPr>
          <w:rFonts w:hint="default"/>
        </w:rPr>
      </w:pPr>
    </w:p>
    <w:p w14:paraId="78B02BC6" w14:textId="5ACFD918" w:rsidR="000B1224" w:rsidRDefault="000B1224" w:rsidP="00F05772">
      <w:pPr>
        <w:pStyle w:val="4"/>
      </w:pPr>
      <w:bookmarkStart w:id="53" w:name="_Toc248822166"/>
      <w:bookmarkStart w:id="54" w:name="_Toc248822231"/>
      <w:bookmarkStart w:id="55" w:name="_Toc249156156"/>
      <w:bookmarkStart w:id="56" w:name="_Toc269563227"/>
      <w:r>
        <w:t xml:space="preserve">1.3 </w:t>
      </w:r>
      <w:r>
        <w:t>会员收货地址表</w:t>
      </w:r>
      <w:r>
        <w:t xml:space="preserve"> </w:t>
      </w:r>
      <w:r>
        <w:t>（</w:t>
      </w:r>
      <w:r>
        <w:t>t_user_address</w:t>
      </w:r>
      <w:r>
        <w:t>）</w:t>
      </w:r>
      <w:bookmarkEnd w:id="53"/>
      <w:bookmarkEnd w:id="54"/>
      <w:bookmarkEnd w:id="55"/>
      <w:bookmarkEnd w:id="56"/>
    </w:p>
    <w:tbl>
      <w:tblPr>
        <w:tblStyle w:val="a9"/>
        <w:tblW w:w="935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1"/>
        <w:gridCol w:w="1743"/>
        <w:gridCol w:w="1701"/>
        <w:gridCol w:w="1134"/>
        <w:gridCol w:w="1134"/>
        <w:gridCol w:w="1843"/>
      </w:tblGrid>
      <w:tr w:rsidR="000B1224" w:rsidRPr="000B1224" w14:paraId="7A0D5ED7" w14:textId="77777777" w:rsidTr="005E72A5">
        <w:tc>
          <w:tcPr>
            <w:tcW w:w="1801" w:type="dxa"/>
          </w:tcPr>
          <w:p w14:paraId="68DAC2BF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字段名称</w:t>
            </w:r>
          </w:p>
        </w:tc>
        <w:tc>
          <w:tcPr>
            <w:tcW w:w="1743" w:type="dxa"/>
          </w:tcPr>
          <w:p w14:paraId="2B6E0656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字段</w:t>
            </w:r>
          </w:p>
        </w:tc>
        <w:tc>
          <w:tcPr>
            <w:tcW w:w="1701" w:type="dxa"/>
          </w:tcPr>
          <w:p w14:paraId="36F5C8C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134" w:type="dxa"/>
          </w:tcPr>
          <w:p w14:paraId="0E23D189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134" w:type="dxa"/>
          </w:tcPr>
          <w:p w14:paraId="0F2A2F71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843" w:type="dxa"/>
          </w:tcPr>
          <w:p w14:paraId="606ABE24" w14:textId="77777777" w:rsidR="000B1224" w:rsidRPr="00804AF1" w:rsidRDefault="000B1224" w:rsidP="000B1224">
            <w:pPr>
              <w:jc w:val="center"/>
              <w:rPr>
                <w:b/>
                <w:sz w:val="28"/>
                <w:szCs w:val="28"/>
              </w:rPr>
            </w:pPr>
            <w:r w:rsidRPr="00804AF1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0B1224" w14:paraId="25A757CA" w14:textId="77777777" w:rsidTr="005E72A5">
        <w:tc>
          <w:tcPr>
            <w:tcW w:w="1801" w:type="dxa"/>
            <w:vAlign w:val="center"/>
          </w:tcPr>
          <w:p w14:paraId="02560409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地址ID</w:t>
            </w:r>
          </w:p>
        </w:tc>
        <w:tc>
          <w:tcPr>
            <w:tcW w:w="1743" w:type="dxa"/>
            <w:vAlign w:val="center"/>
          </w:tcPr>
          <w:p w14:paraId="38E588FD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addr_id</w:t>
            </w:r>
          </w:p>
        </w:tc>
        <w:tc>
          <w:tcPr>
            <w:tcW w:w="1701" w:type="dxa"/>
            <w:vAlign w:val="center"/>
          </w:tcPr>
          <w:p w14:paraId="58C522D5" w14:textId="298E8645" w:rsidR="000B1224" w:rsidRPr="00804AF1" w:rsidRDefault="00376FD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int</w:t>
            </w:r>
            <w:r w:rsidRPr="00804AF1" w:rsidDel="00376F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(1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1DD63CD1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3EE7E5EF" w14:textId="42AEB31F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14:paraId="616CCAA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692963B" w14:textId="77777777" w:rsidTr="005E72A5">
        <w:tc>
          <w:tcPr>
            <w:tcW w:w="1801" w:type="dxa"/>
            <w:vAlign w:val="center"/>
          </w:tcPr>
          <w:p w14:paraId="1FDFA22C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会员ID</w:t>
            </w:r>
          </w:p>
        </w:tc>
        <w:tc>
          <w:tcPr>
            <w:tcW w:w="1743" w:type="dxa"/>
            <w:vAlign w:val="center"/>
          </w:tcPr>
          <w:p w14:paraId="615D37E4" w14:textId="6AEDCCB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14:paraId="503611B9" w14:textId="5BC1CE58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int(11)</w:t>
            </w:r>
          </w:p>
        </w:tc>
        <w:tc>
          <w:tcPr>
            <w:tcW w:w="1134" w:type="dxa"/>
            <w:vAlign w:val="center"/>
          </w:tcPr>
          <w:p w14:paraId="4552D5A0" w14:textId="77777777" w:rsidR="000B1224" w:rsidRDefault="000B1224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15DA38CA" w14:textId="16260AA7" w:rsidR="000B1224" w:rsidRPr="009F282F" w:rsidRDefault="00480A06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  <w:r w:rsidRPr="009F282F">
              <w:rPr>
                <w:color w:val="FF0000"/>
              </w:rPr>
              <w:t>I</w:t>
            </w:r>
            <w:r w:rsidRPr="009F282F">
              <w:rPr>
                <w:rFonts w:hint="eastAsia"/>
                <w:color w:val="FF0000"/>
              </w:rPr>
              <w:t>ndex</w:t>
            </w:r>
          </w:p>
        </w:tc>
        <w:tc>
          <w:tcPr>
            <w:tcW w:w="1843" w:type="dxa"/>
            <w:vAlign w:val="center"/>
          </w:tcPr>
          <w:p w14:paraId="6FC152CE" w14:textId="77777777" w:rsidR="000B1224" w:rsidRPr="009F282F" w:rsidRDefault="000B1224" w:rsidP="000B1224">
            <w:pPr>
              <w:pStyle w:val="a8"/>
              <w:ind w:firstLineChars="0" w:firstLine="0"/>
              <w:jc w:val="center"/>
              <w:rPr>
                <w:color w:val="FF0000"/>
              </w:rPr>
            </w:pPr>
          </w:p>
        </w:tc>
      </w:tr>
      <w:tr w:rsidR="000B1224" w14:paraId="0CC6757A" w14:textId="77777777" w:rsidTr="005E72A5">
        <w:tc>
          <w:tcPr>
            <w:tcW w:w="1801" w:type="dxa"/>
            <w:vAlign w:val="center"/>
          </w:tcPr>
          <w:p w14:paraId="209A36C5" w14:textId="52B19814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收件人</w:t>
            </w:r>
          </w:p>
        </w:tc>
        <w:tc>
          <w:tcPr>
            <w:tcW w:w="1743" w:type="dxa"/>
            <w:vAlign w:val="center"/>
          </w:tcPr>
          <w:p w14:paraId="5733D52B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receiver</w:t>
            </w:r>
          </w:p>
        </w:tc>
        <w:tc>
          <w:tcPr>
            <w:tcW w:w="1701" w:type="dxa"/>
            <w:vAlign w:val="center"/>
          </w:tcPr>
          <w:p w14:paraId="7A85B5E6" w14:textId="3515F889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6705E6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76A02C3E" w14:textId="33AE58E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9CE31B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76574386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476CFB42" w14:textId="77777777" w:rsidTr="005E72A5">
        <w:tc>
          <w:tcPr>
            <w:tcW w:w="1801" w:type="dxa"/>
            <w:vAlign w:val="center"/>
          </w:tcPr>
          <w:p w14:paraId="34957E4C" w14:textId="72B9FB3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省ID</w:t>
            </w:r>
          </w:p>
        </w:tc>
        <w:tc>
          <w:tcPr>
            <w:tcW w:w="1743" w:type="dxa"/>
            <w:vAlign w:val="center"/>
          </w:tcPr>
          <w:p w14:paraId="661AED31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province</w:t>
            </w:r>
          </w:p>
        </w:tc>
        <w:tc>
          <w:tcPr>
            <w:tcW w:w="1701" w:type="dxa"/>
            <w:vAlign w:val="center"/>
          </w:tcPr>
          <w:p w14:paraId="320A6ADC" w14:textId="4DB984C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B24FA4" w14:textId="09AE21B5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57A618A0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A0B87FF" w14:textId="722E3BD3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071715E" w14:textId="77777777" w:rsidTr="005E72A5">
        <w:tc>
          <w:tcPr>
            <w:tcW w:w="1801" w:type="dxa"/>
            <w:vAlign w:val="center"/>
          </w:tcPr>
          <w:p w14:paraId="1C32BF5D" w14:textId="2C86E0FD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省名称</w:t>
            </w:r>
          </w:p>
        </w:tc>
        <w:tc>
          <w:tcPr>
            <w:tcW w:w="1743" w:type="dxa"/>
            <w:vAlign w:val="center"/>
          </w:tcPr>
          <w:p w14:paraId="61E41B9D" w14:textId="40C34B75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Province_name</w:t>
            </w:r>
          </w:p>
        </w:tc>
        <w:tc>
          <w:tcPr>
            <w:tcW w:w="1701" w:type="dxa"/>
            <w:vAlign w:val="center"/>
          </w:tcPr>
          <w:p w14:paraId="07044528" w14:textId="26EC6F32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D87E8C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49DDD151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5DB3FCB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CF224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14099F7B" w14:textId="77777777" w:rsidTr="005E72A5">
        <w:tc>
          <w:tcPr>
            <w:tcW w:w="1801" w:type="dxa"/>
            <w:vAlign w:val="center"/>
          </w:tcPr>
          <w:p w14:paraId="3AEFE09A" w14:textId="63E69C9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市ID</w:t>
            </w:r>
          </w:p>
        </w:tc>
        <w:tc>
          <w:tcPr>
            <w:tcW w:w="1743" w:type="dxa"/>
            <w:vAlign w:val="center"/>
          </w:tcPr>
          <w:p w14:paraId="1F8854AE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city</w:t>
            </w:r>
          </w:p>
        </w:tc>
        <w:tc>
          <w:tcPr>
            <w:tcW w:w="1701" w:type="dxa"/>
            <w:vAlign w:val="center"/>
          </w:tcPr>
          <w:p w14:paraId="4C255DCB" w14:textId="640729A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08C12A1" w14:textId="784FDACB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8B39B2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D5514BF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6144567E" w14:textId="77777777" w:rsidTr="005E72A5">
        <w:tc>
          <w:tcPr>
            <w:tcW w:w="1801" w:type="dxa"/>
            <w:vAlign w:val="center"/>
          </w:tcPr>
          <w:p w14:paraId="1EAE5269" w14:textId="27481112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市名称</w:t>
            </w:r>
          </w:p>
        </w:tc>
        <w:tc>
          <w:tcPr>
            <w:tcW w:w="1743" w:type="dxa"/>
            <w:vAlign w:val="center"/>
          </w:tcPr>
          <w:p w14:paraId="209C489C" w14:textId="36EAF9A4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ity_name</w:t>
            </w:r>
          </w:p>
        </w:tc>
        <w:tc>
          <w:tcPr>
            <w:tcW w:w="1701" w:type="dxa"/>
            <w:vAlign w:val="center"/>
          </w:tcPr>
          <w:p w14:paraId="269A4092" w14:textId="6270B58E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6ABE7D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0BEA3C43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416944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7FD26EB0" w14:textId="77777777" w:rsidTr="005E72A5">
        <w:tc>
          <w:tcPr>
            <w:tcW w:w="1801" w:type="dxa"/>
            <w:vAlign w:val="center"/>
          </w:tcPr>
          <w:p w14:paraId="5037FF15" w14:textId="2111DDDE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区（县）ID</w:t>
            </w:r>
          </w:p>
        </w:tc>
        <w:tc>
          <w:tcPr>
            <w:tcW w:w="1743" w:type="dxa"/>
            <w:vAlign w:val="center"/>
          </w:tcPr>
          <w:p w14:paraId="0F41BAD3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district</w:t>
            </w:r>
          </w:p>
        </w:tc>
        <w:tc>
          <w:tcPr>
            <w:tcW w:w="1701" w:type="dxa"/>
            <w:vAlign w:val="center"/>
          </w:tcPr>
          <w:p w14:paraId="67A8DD3C" w14:textId="2E77F285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543C238F" w14:textId="2A8986DF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22CF9D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79A59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5A8DD3E6" w14:textId="77777777" w:rsidTr="005E72A5">
        <w:tc>
          <w:tcPr>
            <w:tcW w:w="1801" w:type="dxa"/>
            <w:vAlign w:val="center"/>
          </w:tcPr>
          <w:p w14:paraId="17BAFA24" w14:textId="5E73B5A8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区（县）名称</w:t>
            </w:r>
          </w:p>
        </w:tc>
        <w:tc>
          <w:tcPr>
            <w:tcW w:w="1743" w:type="dxa"/>
            <w:vAlign w:val="center"/>
          </w:tcPr>
          <w:p w14:paraId="7B1AF68A" w14:textId="6544DBC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hint="eastAsia"/>
                <w:sz w:val="24"/>
                <w:szCs w:val="24"/>
              </w:rPr>
              <w:t>istrict_name</w:t>
            </w:r>
          </w:p>
        </w:tc>
        <w:tc>
          <w:tcPr>
            <w:tcW w:w="1701" w:type="dxa"/>
            <w:vAlign w:val="center"/>
          </w:tcPr>
          <w:p w14:paraId="54710691" w14:textId="147C6AC5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BE56A9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0F15BB06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FB4A08F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F805D72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704DAB9" w14:textId="77777777" w:rsidTr="005E72A5">
        <w:tc>
          <w:tcPr>
            <w:tcW w:w="1801" w:type="dxa"/>
            <w:vAlign w:val="center"/>
          </w:tcPr>
          <w:p w14:paraId="294461FE" w14:textId="398ACF9F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镇ID</w:t>
            </w:r>
          </w:p>
        </w:tc>
        <w:tc>
          <w:tcPr>
            <w:tcW w:w="1743" w:type="dxa"/>
            <w:vAlign w:val="center"/>
          </w:tcPr>
          <w:p w14:paraId="3F700BFD" w14:textId="5C600082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Town</w:t>
            </w:r>
          </w:p>
        </w:tc>
        <w:tc>
          <w:tcPr>
            <w:tcW w:w="1701" w:type="dxa"/>
            <w:vAlign w:val="center"/>
          </w:tcPr>
          <w:p w14:paraId="4888C406" w14:textId="6735A2B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Number(</w:t>
            </w:r>
            <w:r w:rsidR="007F1045"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41D4EF39" w14:textId="7907ECDA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20EA3D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55505CC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D87E8C" w14:paraId="3FE072CE" w14:textId="77777777" w:rsidTr="005E72A5">
        <w:tc>
          <w:tcPr>
            <w:tcW w:w="1801" w:type="dxa"/>
            <w:vAlign w:val="center"/>
          </w:tcPr>
          <w:p w14:paraId="1625999B" w14:textId="5DAB5BD3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镇名称</w:t>
            </w:r>
          </w:p>
        </w:tc>
        <w:tc>
          <w:tcPr>
            <w:tcW w:w="1743" w:type="dxa"/>
            <w:vAlign w:val="center"/>
          </w:tcPr>
          <w:p w14:paraId="3B829A3D" w14:textId="667C110C" w:rsidR="00D87E8C" w:rsidRPr="00804AF1" w:rsidRDefault="00D87E8C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hint="eastAsia"/>
                <w:sz w:val="24"/>
                <w:szCs w:val="24"/>
              </w:rPr>
              <w:t>own_name</w:t>
            </w:r>
          </w:p>
        </w:tc>
        <w:tc>
          <w:tcPr>
            <w:tcW w:w="1701" w:type="dxa"/>
            <w:vAlign w:val="center"/>
          </w:tcPr>
          <w:p w14:paraId="1C63E237" w14:textId="45815303" w:rsidR="00D87E8C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10</w:t>
            </w:r>
            <w:r w:rsidR="001B529C">
              <w:rPr>
                <w:rFonts w:ascii="Times New Roman" w:hAnsi="Times New Roman" w:hint="eastAsia"/>
                <w:sz w:val="24"/>
                <w:szCs w:val="24"/>
              </w:rPr>
              <w:t>0</w:t>
            </w:r>
            <w:r w:rsidR="00D87E8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3EEA1978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5DFE0FE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8C7464A" w14:textId="77777777" w:rsidR="00D87E8C" w:rsidRDefault="00D87E8C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6BAE7BD1" w14:textId="77777777" w:rsidTr="005E72A5">
        <w:tc>
          <w:tcPr>
            <w:tcW w:w="1801" w:type="dxa"/>
            <w:vAlign w:val="center"/>
          </w:tcPr>
          <w:p w14:paraId="46ED582A" w14:textId="45794A0A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详细地址</w:t>
            </w:r>
          </w:p>
        </w:tc>
        <w:tc>
          <w:tcPr>
            <w:tcW w:w="1743" w:type="dxa"/>
            <w:vAlign w:val="center"/>
          </w:tcPr>
          <w:p w14:paraId="1A5C1169" w14:textId="60B887FC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addr</w:t>
            </w:r>
          </w:p>
        </w:tc>
        <w:tc>
          <w:tcPr>
            <w:tcW w:w="1701" w:type="dxa"/>
            <w:vAlign w:val="center"/>
          </w:tcPr>
          <w:p w14:paraId="5914ADED" w14:textId="0D5A66E5" w:rsidR="000B1224" w:rsidRPr="00804AF1" w:rsidRDefault="00A7170B" w:rsidP="00E25F7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193989">
              <w:rPr>
                <w:rFonts w:ascii="Times New Roman" w:hAnsi="Times New Roman" w:hint="eastAsia"/>
                <w:sz w:val="24"/>
                <w:szCs w:val="24"/>
              </w:rPr>
              <w:t>15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9615390" w14:textId="40167137" w:rsidR="000B1224" w:rsidRDefault="00480A06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  <w:vAlign w:val="center"/>
          </w:tcPr>
          <w:p w14:paraId="75CF757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2D9E18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5A3A65C" w14:textId="77777777" w:rsidTr="005E72A5">
        <w:tc>
          <w:tcPr>
            <w:tcW w:w="1801" w:type="dxa"/>
            <w:vAlign w:val="center"/>
          </w:tcPr>
          <w:p w14:paraId="1FD0F77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固定电话</w:t>
            </w:r>
          </w:p>
        </w:tc>
        <w:tc>
          <w:tcPr>
            <w:tcW w:w="1743" w:type="dxa"/>
            <w:vAlign w:val="center"/>
          </w:tcPr>
          <w:p w14:paraId="2EB2517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tel</w:t>
            </w:r>
          </w:p>
        </w:tc>
        <w:tc>
          <w:tcPr>
            <w:tcW w:w="1701" w:type="dxa"/>
            <w:vAlign w:val="center"/>
          </w:tcPr>
          <w:p w14:paraId="09ED30A2" w14:textId="602A19A2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662A98">
              <w:rPr>
                <w:rFonts w:ascii="Times New Roman" w:hAnsi="Times New Roman"/>
                <w:sz w:val="24"/>
                <w:szCs w:val="24"/>
              </w:rPr>
              <w:t>(1</w:t>
            </w:r>
            <w:r w:rsidR="00662A98">
              <w:rPr>
                <w:rFonts w:ascii="Times New Roman" w:hAnsi="Times New Roman" w:hint="eastAsia"/>
                <w:sz w:val="24"/>
                <w:szCs w:val="24"/>
              </w:rPr>
              <w:t>8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14:paraId="6B6F72D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2D969B7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05D6345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554D9644" w14:textId="77777777" w:rsidTr="005E72A5">
        <w:tc>
          <w:tcPr>
            <w:tcW w:w="1801" w:type="dxa"/>
            <w:vAlign w:val="center"/>
          </w:tcPr>
          <w:p w14:paraId="7231D15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手机</w:t>
            </w:r>
          </w:p>
        </w:tc>
        <w:tc>
          <w:tcPr>
            <w:tcW w:w="1743" w:type="dxa"/>
            <w:vAlign w:val="center"/>
          </w:tcPr>
          <w:p w14:paraId="7C38E01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mobile</w:t>
            </w:r>
          </w:p>
        </w:tc>
        <w:tc>
          <w:tcPr>
            <w:tcW w:w="1701" w:type="dxa"/>
            <w:vAlign w:val="center"/>
          </w:tcPr>
          <w:p w14:paraId="2CFA3C0F" w14:textId="3EBB044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Char(11)</w:t>
            </w:r>
          </w:p>
        </w:tc>
        <w:tc>
          <w:tcPr>
            <w:tcW w:w="1134" w:type="dxa"/>
            <w:vAlign w:val="center"/>
          </w:tcPr>
          <w:p w14:paraId="16DED39C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7D68B81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356A97C8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35E33AA" w14:textId="77777777" w:rsidTr="005E72A5">
        <w:tc>
          <w:tcPr>
            <w:tcW w:w="1801" w:type="dxa"/>
            <w:vAlign w:val="center"/>
          </w:tcPr>
          <w:p w14:paraId="1C8A9AE7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邮编</w:t>
            </w:r>
          </w:p>
        </w:tc>
        <w:tc>
          <w:tcPr>
            <w:tcW w:w="1743" w:type="dxa"/>
            <w:vAlign w:val="center"/>
          </w:tcPr>
          <w:p w14:paraId="0C654E7D" w14:textId="3A0E43F9" w:rsidR="000B1224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zip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_code</w:t>
            </w:r>
          </w:p>
        </w:tc>
        <w:tc>
          <w:tcPr>
            <w:tcW w:w="1701" w:type="dxa"/>
            <w:vAlign w:val="center"/>
          </w:tcPr>
          <w:p w14:paraId="2580B83A" w14:textId="6A1FF107" w:rsidR="000B1224" w:rsidRPr="00804AF1" w:rsidRDefault="00662A98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har(6)</w:t>
            </w:r>
          </w:p>
        </w:tc>
        <w:tc>
          <w:tcPr>
            <w:tcW w:w="1134" w:type="dxa"/>
            <w:vAlign w:val="center"/>
          </w:tcPr>
          <w:p w14:paraId="56283FFE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612BD295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93A79C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0353CE" w14:paraId="531DE79F" w14:textId="77777777" w:rsidTr="005E72A5">
        <w:tc>
          <w:tcPr>
            <w:tcW w:w="1801" w:type="dxa"/>
            <w:vAlign w:val="center"/>
          </w:tcPr>
          <w:p w14:paraId="40E5067C" w14:textId="3D4BAF3B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  <w:tc>
          <w:tcPr>
            <w:tcW w:w="1743" w:type="dxa"/>
            <w:vAlign w:val="center"/>
          </w:tcPr>
          <w:p w14:paraId="2D368FB3" w14:textId="37C5146C" w:rsidR="000353CE" w:rsidRPr="00804AF1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hint="eastAsia"/>
                <w:sz w:val="24"/>
                <w:szCs w:val="24"/>
              </w:rPr>
              <w:t>tatus</w:t>
            </w:r>
          </w:p>
        </w:tc>
        <w:tc>
          <w:tcPr>
            <w:tcW w:w="1701" w:type="dxa"/>
            <w:vAlign w:val="center"/>
          </w:tcPr>
          <w:p w14:paraId="213398E6" w14:textId="7084A778" w:rsidR="000353CE" w:rsidRDefault="000353CE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hint="eastAsia"/>
                <w:sz w:val="24"/>
                <w:szCs w:val="24"/>
              </w:rPr>
              <w:t>har(1)</w:t>
            </w:r>
          </w:p>
        </w:tc>
        <w:tc>
          <w:tcPr>
            <w:tcW w:w="1134" w:type="dxa"/>
            <w:vAlign w:val="center"/>
          </w:tcPr>
          <w:p w14:paraId="537D8559" w14:textId="2C19A320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14:paraId="1171805A" w14:textId="77777777" w:rsidR="000353CE" w:rsidRDefault="000353CE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14B6B650" w14:textId="77777777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4A55A814" w14:textId="1D615E41" w:rsidR="000353CE" w:rsidRDefault="000353CE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  <w:tr w:rsidR="000B1224" w14:paraId="76F7028A" w14:textId="77777777" w:rsidTr="005E72A5">
        <w:tc>
          <w:tcPr>
            <w:tcW w:w="1801" w:type="dxa"/>
            <w:vAlign w:val="center"/>
          </w:tcPr>
          <w:p w14:paraId="4FF0C3F8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是否缺省地址</w:t>
            </w:r>
          </w:p>
        </w:tc>
        <w:tc>
          <w:tcPr>
            <w:tcW w:w="1743" w:type="dxa"/>
            <w:vAlign w:val="center"/>
          </w:tcPr>
          <w:p w14:paraId="629AD84F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is_default</w:t>
            </w:r>
          </w:p>
        </w:tc>
        <w:tc>
          <w:tcPr>
            <w:tcW w:w="1701" w:type="dxa"/>
            <w:vAlign w:val="center"/>
          </w:tcPr>
          <w:p w14:paraId="69693905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char(1)</w:t>
            </w:r>
          </w:p>
        </w:tc>
        <w:tc>
          <w:tcPr>
            <w:tcW w:w="1134" w:type="dxa"/>
            <w:vAlign w:val="center"/>
          </w:tcPr>
          <w:p w14:paraId="04BD6B5B" w14:textId="2878EA7D" w:rsidR="000B1224" w:rsidRDefault="00FB15F1" w:rsidP="000B1224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14:paraId="71CC432B" w14:textId="42E9F961" w:rsidR="000B1224" w:rsidRDefault="000B1224" w:rsidP="000B1224">
            <w:pPr>
              <w:pStyle w:val="a8"/>
              <w:ind w:firstLineChars="0" w:firstLine="0"/>
              <w:jc w:val="center"/>
            </w:pPr>
            <w:r>
              <w:t>‘</w:t>
            </w:r>
            <w:r w:rsidR="00480A06">
              <w:rPr>
                <w:rFonts w:hint="eastAsia"/>
              </w:rPr>
              <w:t>n</w:t>
            </w:r>
            <w:r>
              <w:t>’</w:t>
            </w:r>
          </w:p>
        </w:tc>
        <w:tc>
          <w:tcPr>
            <w:tcW w:w="1843" w:type="dxa"/>
            <w:vAlign w:val="center"/>
          </w:tcPr>
          <w:p w14:paraId="4439C2E7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6E8EFE2B" w14:textId="77777777" w:rsidTr="005E72A5">
        <w:tc>
          <w:tcPr>
            <w:tcW w:w="1801" w:type="dxa"/>
            <w:vAlign w:val="center"/>
          </w:tcPr>
          <w:p w14:paraId="52133C2F" w14:textId="31C319F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  <w:tc>
          <w:tcPr>
            <w:tcW w:w="1743" w:type="dxa"/>
            <w:vAlign w:val="center"/>
          </w:tcPr>
          <w:p w14:paraId="46F8B2C9" w14:textId="4FC94E8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Create_date</w:t>
            </w:r>
          </w:p>
        </w:tc>
        <w:tc>
          <w:tcPr>
            <w:tcW w:w="1701" w:type="dxa"/>
            <w:vAlign w:val="center"/>
          </w:tcPr>
          <w:p w14:paraId="4DEFAF72" w14:textId="631DDFFF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7F2A8DDD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1E91553E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487FEC09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9254E1" w14:paraId="4F7D5774" w14:textId="77777777" w:rsidTr="005E72A5">
        <w:tc>
          <w:tcPr>
            <w:tcW w:w="1801" w:type="dxa"/>
            <w:vAlign w:val="center"/>
          </w:tcPr>
          <w:p w14:paraId="4B406BAE" w14:textId="4E51E452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修改时间</w:t>
            </w:r>
          </w:p>
        </w:tc>
        <w:tc>
          <w:tcPr>
            <w:tcW w:w="1743" w:type="dxa"/>
            <w:vAlign w:val="center"/>
          </w:tcPr>
          <w:p w14:paraId="016FDF29" w14:textId="7E6480F3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Update_date</w:t>
            </w:r>
          </w:p>
        </w:tc>
        <w:tc>
          <w:tcPr>
            <w:tcW w:w="1701" w:type="dxa"/>
            <w:vAlign w:val="center"/>
          </w:tcPr>
          <w:p w14:paraId="3BD0DF6B" w14:textId="0C271235" w:rsidR="009254E1" w:rsidRPr="00804AF1" w:rsidRDefault="009254E1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date</w:t>
            </w:r>
            <w:r w:rsidR="00451018">
              <w:rPr>
                <w:rFonts w:ascii="Times New Roman" w:hAnsi="Times New Roman" w:hint="eastAsia"/>
                <w:sz w:val="24"/>
                <w:szCs w:val="24"/>
              </w:rPr>
              <w:t>time</w:t>
            </w:r>
          </w:p>
        </w:tc>
        <w:tc>
          <w:tcPr>
            <w:tcW w:w="1134" w:type="dxa"/>
            <w:vAlign w:val="center"/>
          </w:tcPr>
          <w:p w14:paraId="5717D633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48814F06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23C1739F" w14:textId="77777777" w:rsidR="009254E1" w:rsidRDefault="009254E1" w:rsidP="000B1224">
            <w:pPr>
              <w:pStyle w:val="a8"/>
              <w:ind w:firstLineChars="0" w:firstLine="0"/>
              <w:jc w:val="center"/>
            </w:pPr>
          </w:p>
        </w:tc>
      </w:tr>
      <w:tr w:rsidR="000B1224" w14:paraId="08F18C48" w14:textId="77777777" w:rsidTr="005E72A5">
        <w:tc>
          <w:tcPr>
            <w:tcW w:w="1801" w:type="dxa"/>
            <w:vAlign w:val="center"/>
          </w:tcPr>
          <w:p w14:paraId="7D29542D" w14:textId="2510CEF0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标志</w:t>
            </w:r>
            <w:r w:rsidR="00480A06" w:rsidRPr="00804AF1">
              <w:rPr>
                <w:rFonts w:asciiTheme="minorEastAsia" w:hAnsiTheme="minorEastAsia" w:hint="eastAsia"/>
                <w:sz w:val="24"/>
                <w:szCs w:val="24"/>
              </w:rPr>
              <w:t>性</w:t>
            </w:r>
            <w:r w:rsidRPr="00804AF1">
              <w:rPr>
                <w:rFonts w:asciiTheme="minorEastAsia" w:hAnsiTheme="minorEastAsia" w:hint="eastAsia"/>
                <w:sz w:val="24"/>
                <w:szCs w:val="24"/>
              </w:rPr>
              <w:t>建筑物</w:t>
            </w:r>
          </w:p>
        </w:tc>
        <w:tc>
          <w:tcPr>
            <w:tcW w:w="1743" w:type="dxa"/>
            <w:vAlign w:val="center"/>
          </w:tcPr>
          <w:p w14:paraId="358F3FDA" w14:textId="77777777" w:rsidR="000B1224" w:rsidRPr="00804AF1" w:rsidRDefault="000B1224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04AF1">
              <w:rPr>
                <w:rFonts w:ascii="Times New Roman" w:hAnsi="Times New Roman"/>
                <w:sz w:val="24"/>
                <w:szCs w:val="24"/>
              </w:rPr>
              <w:t>land_mark</w:t>
            </w:r>
          </w:p>
        </w:tc>
        <w:tc>
          <w:tcPr>
            <w:tcW w:w="1701" w:type="dxa"/>
            <w:vAlign w:val="center"/>
          </w:tcPr>
          <w:p w14:paraId="539171A0" w14:textId="51F22331" w:rsidR="000B1224" w:rsidRPr="00804AF1" w:rsidRDefault="00A7170B" w:rsidP="000B1224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(</w:t>
            </w:r>
            <w:r w:rsidR="00A80EE4">
              <w:rPr>
                <w:rFonts w:ascii="Times New Roman" w:hAnsi="Times New Roman" w:hint="eastAsia"/>
                <w:sz w:val="24"/>
                <w:szCs w:val="24"/>
              </w:rPr>
              <w:t>5</w:t>
            </w:r>
            <w:r w:rsidR="000B1224" w:rsidRPr="00804AF1">
              <w:rPr>
                <w:rFonts w:ascii="Times New Roman" w:hAnsi="Times New Roman"/>
                <w:sz w:val="24"/>
                <w:szCs w:val="24"/>
              </w:rPr>
              <w:t>0)</w:t>
            </w:r>
          </w:p>
        </w:tc>
        <w:tc>
          <w:tcPr>
            <w:tcW w:w="1134" w:type="dxa"/>
            <w:vAlign w:val="center"/>
          </w:tcPr>
          <w:p w14:paraId="0DC0E264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134" w:type="dxa"/>
            <w:vAlign w:val="center"/>
          </w:tcPr>
          <w:p w14:paraId="3BB9D2F2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  <w:tc>
          <w:tcPr>
            <w:tcW w:w="1843" w:type="dxa"/>
            <w:vAlign w:val="center"/>
          </w:tcPr>
          <w:p w14:paraId="62DE65BA" w14:textId="77777777" w:rsidR="000B1224" w:rsidRDefault="000B1224" w:rsidP="000B1224">
            <w:pPr>
              <w:pStyle w:val="a8"/>
              <w:ind w:firstLineChars="0" w:firstLine="0"/>
              <w:jc w:val="center"/>
            </w:pPr>
          </w:p>
        </w:tc>
      </w:tr>
    </w:tbl>
    <w:p w14:paraId="315929C8" w14:textId="746C9CC7" w:rsidR="00746808" w:rsidRDefault="00726905" w:rsidP="00726905">
      <w:pPr>
        <w:pStyle w:val="4"/>
      </w:pPr>
      <w:bookmarkStart w:id="57" w:name="_Toc269563237"/>
      <w:r>
        <w:rPr>
          <w:rFonts w:hint="eastAsia"/>
        </w:rPr>
        <w:t>1.</w:t>
      </w:r>
      <w:r w:rsidR="002369B2">
        <w:rPr>
          <w:rFonts w:hint="eastAsia"/>
        </w:rPr>
        <w:t>4</w:t>
      </w:r>
      <w:r w:rsidR="00544B79">
        <w:rPr>
          <w:rFonts w:hint="eastAsia"/>
        </w:rPr>
        <w:t>地理区域</w:t>
      </w:r>
      <w:r w:rsidR="00746808">
        <w:rPr>
          <w:rFonts w:hint="eastAsia"/>
        </w:rPr>
        <w:t>词典表</w:t>
      </w:r>
      <w:r w:rsidR="00746808">
        <w:rPr>
          <w:rFonts w:hint="eastAsia"/>
        </w:rPr>
        <w:t>(t_geo)</w:t>
      </w:r>
      <w:bookmarkEnd w:id="57"/>
    </w:p>
    <w:tbl>
      <w:tblPr>
        <w:tblW w:w="9385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23"/>
        <w:gridCol w:w="1842"/>
        <w:gridCol w:w="851"/>
        <w:gridCol w:w="1258"/>
        <w:gridCol w:w="1719"/>
      </w:tblGrid>
      <w:tr w:rsidR="00746808" w:rsidRPr="00480A06" w14:paraId="06884A7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4D5618E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C35F6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7F131B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0CCC7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0E0E3C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4F56F" w14:textId="77777777" w:rsidR="00746808" w:rsidRPr="00480A06" w:rsidRDefault="00746808" w:rsidP="00746808">
            <w:pPr>
              <w:jc w:val="center"/>
              <w:rPr>
                <w:b/>
                <w:sz w:val="28"/>
                <w:szCs w:val="28"/>
              </w:rPr>
            </w:pPr>
            <w:r w:rsidRPr="00480A06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746808" w14:paraId="5207402B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C7D7C" w14:textId="77777777" w:rsidR="00746808" w:rsidRDefault="00746808" w:rsidP="00746808"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6CCDF" w14:textId="310A6F3C" w:rsidR="00746808" w:rsidRDefault="00746808" w:rsidP="00746808">
            <w:r>
              <w:t>G</w:t>
            </w:r>
            <w:r>
              <w:rPr>
                <w:rFonts w:hint="eastAsia"/>
              </w:rPr>
              <w:t>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E6427" w14:textId="77777777" w:rsidR="00746808" w:rsidRDefault="00746808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4D72E" w14:textId="77777777" w:rsidR="00746808" w:rsidRDefault="00746808" w:rsidP="00746808">
            <w:r>
              <w:t>N</w:t>
            </w:r>
          </w:p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FBD3A" w14:textId="77777777" w:rsidR="00746808" w:rsidRDefault="00746808" w:rsidP="00746808">
            <w:r>
              <w:t>Y</w:t>
            </w:r>
          </w:p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B4448" w14:textId="77777777" w:rsidR="00746808" w:rsidRDefault="00746808" w:rsidP="00746808"/>
        </w:tc>
      </w:tr>
      <w:tr w:rsidR="00746808" w14:paraId="65C300C5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D3B46" w14:textId="60E71706" w:rsidR="00746808" w:rsidRDefault="00746808" w:rsidP="00746808">
            <w:r>
              <w:rPr>
                <w:rFonts w:hint="eastAsia"/>
              </w:rPr>
              <w:t>地理名称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7EE5A" w14:textId="48F859CA" w:rsidR="00746808" w:rsidRDefault="00746808" w:rsidP="00746808">
            <w:r>
              <w:t>G</w:t>
            </w:r>
            <w:r>
              <w:rPr>
                <w:rFonts w:hint="eastAsia"/>
              </w:rPr>
              <w:t>eo_name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F1B2" w14:textId="4DA4991E" w:rsidR="00746808" w:rsidRDefault="00A7170B" w:rsidP="00746808">
            <w:r>
              <w:t>Varchar</w:t>
            </w:r>
            <w:r w:rsidR="00746808">
              <w:rPr>
                <w:rFonts w:hint="eastAsia"/>
              </w:rPr>
              <w:t>(</w:t>
            </w:r>
            <w:r w:rsidR="00A80EE4">
              <w:rPr>
                <w:rFonts w:hint="eastAsia"/>
              </w:rPr>
              <w:t>15</w:t>
            </w:r>
            <w:r w:rsidR="00746808">
              <w:rPr>
                <w:rFonts w:hint="eastAsia"/>
              </w:rPr>
              <w:t>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83560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4531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410BC" w14:textId="77777777" w:rsidR="00746808" w:rsidRDefault="00746808" w:rsidP="00746808"/>
        </w:tc>
      </w:tr>
      <w:tr w:rsidR="00726905" w14:paraId="0FD89263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F9A33" w14:textId="0274AC65" w:rsidR="00726905" w:rsidRDefault="00726905" w:rsidP="00746808">
            <w:r>
              <w:rPr>
                <w:rFonts w:hint="eastAsia"/>
              </w:rPr>
              <w:t>级别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B75AF" w14:textId="2AF674D6" w:rsidR="00726905" w:rsidRDefault="00726905" w:rsidP="00746808">
            <w:r>
              <w:t>G</w:t>
            </w:r>
            <w:r>
              <w:rPr>
                <w:rFonts w:hint="eastAsia"/>
              </w:rPr>
              <w:t>eo_level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AEA4" w14:textId="00E5CBCD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8AEB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41BD5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C98A4" w14:textId="77777777" w:rsidR="00726905" w:rsidRDefault="00726905" w:rsidP="00746808"/>
        </w:tc>
      </w:tr>
      <w:tr w:rsidR="00726905" w14:paraId="5429C2D2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4407" w14:textId="6123CFA6" w:rsidR="00726905" w:rsidRDefault="00726905" w:rsidP="00746808">
            <w:r>
              <w:rPr>
                <w:rFonts w:hint="eastAsia"/>
              </w:rPr>
              <w:t>类型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38AF3" w14:textId="198FB9C7" w:rsidR="00726905" w:rsidRDefault="00726905" w:rsidP="0074680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64DEB" w14:textId="2A522349" w:rsidR="00726905" w:rsidRDefault="00726905" w:rsidP="007468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7E85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945B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78D8" w14:textId="77777777" w:rsidR="00726905" w:rsidRDefault="00726905" w:rsidP="00746808"/>
        </w:tc>
      </w:tr>
      <w:tr w:rsidR="00746808" w14:paraId="61E0B78D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EBAF8" w14:textId="4E5BD125" w:rsidR="00746808" w:rsidRDefault="00746808" w:rsidP="00746808">
            <w:r>
              <w:rPr>
                <w:rFonts w:hint="eastAsia"/>
              </w:rPr>
              <w:t>父</w:t>
            </w:r>
            <w:r>
              <w:rPr>
                <w:rFonts w:hint="eastAsia"/>
              </w:rPr>
              <w:t>ID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8599" w14:textId="26870A52" w:rsidR="00746808" w:rsidRDefault="00726905" w:rsidP="00746808">
            <w:r>
              <w:t>P</w:t>
            </w:r>
            <w:r>
              <w:rPr>
                <w:rFonts w:hint="eastAsia"/>
              </w:rPr>
              <w:t>_geo_id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D1FB0" w14:textId="09A5304E" w:rsidR="00746808" w:rsidRDefault="00726905" w:rsidP="00746808"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58C5C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69524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45940" w14:textId="77777777" w:rsidR="00746808" w:rsidRDefault="00746808" w:rsidP="00746808"/>
        </w:tc>
      </w:tr>
      <w:tr w:rsidR="00726905" w14:paraId="0A536706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B46BA" w14:textId="2D402F4B" w:rsidR="00726905" w:rsidRDefault="00BD6FF8" w:rsidP="00746808">
            <w:r>
              <w:rPr>
                <w:rFonts w:hint="eastAsia"/>
              </w:rPr>
              <w:t>创建时间</w:t>
            </w:r>
          </w:p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531FA" w14:textId="2A6F5B9C" w:rsidR="00726905" w:rsidRDefault="00BD6FF8" w:rsidP="00746808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0695" w14:textId="4C116C67" w:rsidR="00726905" w:rsidRDefault="00BD6FF8" w:rsidP="00746808">
            <w:r>
              <w:t>D</w:t>
            </w:r>
            <w:r>
              <w:rPr>
                <w:rFonts w:hint="eastAsia"/>
              </w:rPr>
              <w:t>ate</w:t>
            </w:r>
            <w:r w:rsidR="002845E7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6855E7" w14:textId="77777777" w:rsidR="00726905" w:rsidRDefault="00726905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4353E" w14:textId="77777777" w:rsidR="00726905" w:rsidRDefault="00726905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B5973" w14:textId="77777777" w:rsidR="00726905" w:rsidRDefault="00726905" w:rsidP="00746808"/>
        </w:tc>
      </w:tr>
      <w:tr w:rsidR="00746808" w14:paraId="24E6F8D1" w14:textId="77777777" w:rsidTr="00746808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921E5" w14:textId="77777777" w:rsidR="00746808" w:rsidRDefault="00746808" w:rsidP="00746808"/>
        </w:tc>
        <w:tc>
          <w:tcPr>
            <w:tcW w:w="1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626E9" w14:textId="77777777" w:rsidR="00746808" w:rsidRDefault="00746808" w:rsidP="007468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6E85" w14:textId="77777777" w:rsidR="00746808" w:rsidRDefault="00746808" w:rsidP="00746808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FAECB" w14:textId="77777777" w:rsidR="00746808" w:rsidRDefault="00746808" w:rsidP="00746808"/>
        </w:tc>
        <w:tc>
          <w:tcPr>
            <w:tcW w:w="1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90B7" w14:textId="77777777" w:rsidR="00746808" w:rsidRDefault="00746808" w:rsidP="00746808"/>
        </w:tc>
        <w:tc>
          <w:tcPr>
            <w:tcW w:w="17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996B1" w14:textId="77777777" w:rsidR="00746808" w:rsidRDefault="00746808" w:rsidP="00746808"/>
        </w:tc>
      </w:tr>
    </w:tbl>
    <w:p w14:paraId="5C3A1EE1" w14:textId="1D10A34C" w:rsidR="00746808" w:rsidRDefault="00746808" w:rsidP="009D5FA8"/>
    <w:p w14:paraId="61FB8945" w14:textId="510A3814" w:rsidR="00B63E9F" w:rsidRDefault="00F05772" w:rsidP="00F05772">
      <w:pPr>
        <w:pStyle w:val="3"/>
      </w:pPr>
      <w:bookmarkStart w:id="58" w:name="_Toc248822169"/>
      <w:bookmarkStart w:id="59" w:name="_Toc248822234"/>
      <w:bookmarkStart w:id="60" w:name="_Toc249070414"/>
      <w:bookmarkStart w:id="61" w:name="_Toc249156166"/>
      <w:bookmarkStart w:id="62" w:name="_Toc269563238"/>
      <w:r>
        <w:rPr>
          <w:rFonts w:hint="eastAsia"/>
        </w:rPr>
        <w:t xml:space="preserve">2. </w:t>
      </w:r>
      <w:r w:rsidR="00D93BB4">
        <w:t>卖家</w:t>
      </w:r>
      <w:bookmarkEnd w:id="58"/>
      <w:bookmarkEnd w:id="59"/>
      <w:bookmarkEnd w:id="60"/>
      <w:bookmarkEnd w:id="61"/>
      <w:bookmarkEnd w:id="62"/>
    </w:p>
    <w:p w14:paraId="40B0791C" w14:textId="7105B1DA" w:rsidR="009254E1" w:rsidRDefault="009254E1" w:rsidP="000A3373">
      <w:pPr>
        <w:pStyle w:val="4"/>
      </w:pPr>
      <w:bookmarkStart w:id="63" w:name="_Toc248822170"/>
      <w:bookmarkStart w:id="64" w:name="_Toc248822235"/>
      <w:bookmarkStart w:id="65" w:name="_Toc249156167"/>
      <w:bookmarkStart w:id="66" w:name="_Toc269563239"/>
      <w:r>
        <w:t xml:space="preserve">2.1 </w:t>
      </w:r>
      <w:r w:rsidR="000A3373">
        <w:t>卖家登录信息表</w:t>
      </w:r>
      <w:r w:rsidR="000A3373">
        <w:t xml:space="preserve"> </w:t>
      </w:r>
      <w:r w:rsidR="000A3373">
        <w:t>（</w:t>
      </w:r>
      <w:r w:rsidR="000A3373">
        <w:t>t_seller_login</w:t>
      </w:r>
      <w:r w:rsidR="000A3373">
        <w:t>）</w:t>
      </w:r>
      <w:bookmarkEnd w:id="63"/>
      <w:bookmarkEnd w:id="64"/>
      <w:bookmarkEnd w:id="65"/>
      <w:bookmarkEnd w:id="66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33"/>
        <w:gridCol w:w="1860"/>
      </w:tblGrid>
      <w:tr w:rsidR="000A3373" w14:paraId="5FDE91C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56FC9A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54928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74599F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9F1DA6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150ED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A9C65" w14:textId="77777777" w:rsidR="000A3373" w:rsidRPr="000A3373" w:rsidRDefault="000A3373" w:rsidP="000A3373">
            <w:pPr>
              <w:jc w:val="center"/>
              <w:rPr>
                <w:sz w:val="28"/>
                <w:szCs w:val="28"/>
              </w:rPr>
            </w:pPr>
            <w:r w:rsidRPr="000A3373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0A3373" w14:paraId="6085C782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A6264" w14:textId="5DB671E4" w:rsidR="000A3373" w:rsidRDefault="000A3373" w:rsidP="000A3373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D88E4" w14:textId="6371F6B8" w:rsidR="000A3373" w:rsidRDefault="000A3373" w:rsidP="000A3373">
            <w:r>
              <w:t>S</w:t>
            </w:r>
            <w:r>
              <w:rPr>
                <w:rFonts w:hint="eastAsia"/>
              </w:rPr>
              <w:t>eller_login</w:t>
            </w:r>
            <w: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88B2" w14:textId="48821B02" w:rsidR="000A3373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BD80" w14:textId="2D48A2A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BB11E" w14:textId="77777777" w:rsidR="000A3373" w:rsidRDefault="000A3373" w:rsidP="000A3373">
            <w:r>
              <w:t>Y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1688AB" w14:textId="77777777" w:rsidR="000A3373" w:rsidRDefault="000A3373" w:rsidP="000A3373"/>
        </w:tc>
      </w:tr>
      <w:tr w:rsidR="000A3373" w14:paraId="34ADEB4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7C9C" w14:textId="77777777" w:rsidR="000A3373" w:rsidRDefault="000A3373" w:rsidP="000A3373">
            <w:r>
              <w:rPr>
                <w:rFonts w:hint="eastAsia"/>
              </w:rPr>
              <w:t>登录账号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2B29" w14:textId="1B977802" w:rsidR="000A3373" w:rsidRDefault="00123F79" w:rsidP="000A3373">
            <w:r>
              <w:t>Login</w:t>
            </w:r>
            <w:r>
              <w:rPr>
                <w:rFonts w:hint="eastAsia"/>
              </w:rPr>
              <w:t>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DB078" w14:textId="4252F0C5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50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A6A2" w14:textId="16898BBD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9A26" w14:textId="27C319FE" w:rsidR="000A3373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6830B" w14:textId="77777777" w:rsidR="000A3373" w:rsidRDefault="000A3373" w:rsidP="000A3373"/>
        </w:tc>
      </w:tr>
      <w:tr w:rsidR="000A3373" w14:paraId="0E52DEF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8CC8F" w14:textId="77777777" w:rsidR="000A3373" w:rsidRDefault="000A3373" w:rsidP="000A3373">
            <w:r>
              <w:rPr>
                <w:rFonts w:hint="eastAsia"/>
              </w:rPr>
              <w:t>密码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C3D6D" w14:textId="0714B8E9" w:rsidR="000A3373" w:rsidRDefault="00123F79" w:rsidP="000A3373">
            <w:r>
              <w:t>L</w:t>
            </w:r>
            <w:r>
              <w:rPr>
                <w:rFonts w:hint="eastAsia"/>
              </w:rPr>
              <w:t>ogin_</w:t>
            </w:r>
            <w:r>
              <w:t>pwd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D5045" w14:textId="02EB95A1" w:rsidR="000A3373" w:rsidRDefault="00A7170B" w:rsidP="000A3373">
            <w:r>
              <w:t>varchar</w:t>
            </w:r>
            <w:r w:rsidR="00EE6F5C">
              <w:t>(</w:t>
            </w:r>
            <w:r w:rsidR="00EE6F5C">
              <w:rPr>
                <w:rFonts w:hint="eastAsia"/>
              </w:rPr>
              <w:t>32</w:t>
            </w:r>
            <w:r w:rsidR="000A3373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D4075" w14:textId="024F4355" w:rsidR="000A3373" w:rsidRDefault="009238E8" w:rsidP="000A3373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96BA" w14:textId="77777777" w:rsidR="000A3373" w:rsidRDefault="000A3373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94FB0" w14:textId="77777777" w:rsidR="000A3373" w:rsidRDefault="000A3373" w:rsidP="000A3373"/>
        </w:tc>
      </w:tr>
      <w:tr w:rsidR="000A3373" w14:paraId="6D0AB8F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177C3" w14:textId="77777777" w:rsidR="000A3373" w:rsidRPr="005A10B1" w:rsidRDefault="000A3373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私钥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443E" w14:textId="69D39A5E" w:rsidR="000A3373" w:rsidRPr="005A10B1" w:rsidRDefault="001B0221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P</w:t>
            </w:r>
            <w:r w:rsidRPr="005A10B1">
              <w:rPr>
                <w:rFonts w:hint="eastAsia"/>
                <w:color w:val="000000" w:themeColor="text1"/>
              </w:rPr>
              <w:t>wd_</w:t>
            </w:r>
            <w:r w:rsidR="000A3373" w:rsidRPr="005A10B1">
              <w:rPr>
                <w:color w:val="000000" w:themeColor="text1"/>
              </w:rPr>
              <w:t>key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2AE2F" w14:textId="22D7EFB9" w:rsidR="000A3373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0A3373" w:rsidRPr="005A10B1">
              <w:rPr>
                <w:color w:val="000000" w:themeColor="text1"/>
              </w:rPr>
              <w:t>(32)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0E245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53672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BB43" w14:textId="77777777" w:rsidR="000A3373" w:rsidRPr="005A10B1" w:rsidRDefault="000A3373" w:rsidP="000A3373">
            <w:pPr>
              <w:rPr>
                <w:color w:val="000000" w:themeColor="text1"/>
              </w:rPr>
            </w:pPr>
          </w:p>
        </w:tc>
      </w:tr>
      <w:tr w:rsidR="009238E8" w14:paraId="1CF997E6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1D6C0" w14:textId="6DAF9472" w:rsidR="009238E8" w:rsidRPr="001B0221" w:rsidRDefault="009238E8" w:rsidP="000A3373">
            <w:pPr>
              <w:rPr>
                <w:i/>
                <w:color w:val="3366FF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85FEA" w14:textId="03DEBCD9" w:rsidR="009238E8" w:rsidRPr="001B0221" w:rsidRDefault="009238E8" w:rsidP="000A3373">
            <w:pPr>
              <w:rPr>
                <w:i/>
                <w:color w:val="3366FF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45784" w14:textId="12FF85CF" w:rsidR="009238E8" w:rsidRPr="001B0221" w:rsidRDefault="009238E8" w:rsidP="000A3373">
            <w:pPr>
              <w:rPr>
                <w:i/>
                <w:color w:val="3366FF"/>
              </w:rPr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60C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7BDD7" w14:textId="02C8E3C5" w:rsidR="009238E8" w:rsidRPr="009F282F" w:rsidRDefault="008A5D0C" w:rsidP="000A3373">
            <w:pPr>
              <w:rPr>
                <w:i/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8C6A" w14:textId="77777777" w:rsidR="009238E8" w:rsidRPr="001B0221" w:rsidRDefault="009238E8" w:rsidP="000A3373">
            <w:pPr>
              <w:rPr>
                <w:i/>
                <w:color w:val="3366FF"/>
              </w:rPr>
            </w:pPr>
          </w:p>
        </w:tc>
      </w:tr>
      <w:tr w:rsidR="009238E8" w14:paraId="7890472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4AA5" w14:textId="77777777" w:rsidR="009238E8" w:rsidRDefault="009238E8" w:rsidP="000A3373">
            <w:r>
              <w:rPr>
                <w:rFonts w:hint="eastAsia"/>
              </w:rPr>
              <w:t>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8C43" w14:textId="77777777" w:rsidR="009238E8" w:rsidRDefault="009238E8" w:rsidP="000A3373">
            <w:r>
              <w:t>nickname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3A488" w14:textId="51144275" w:rsidR="009238E8" w:rsidRDefault="00A7170B" w:rsidP="000A3373">
            <w:r>
              <w:t>varchar</w:t>
            </w:r>
            <w:r w:rsidR="009238E8">
              <w:t>(</w:t>
            </w:r>
            <w:r w:rsidR="009238E8">
              <w:rPr>
                <w:rFonts w:hint="eastAsia"/>
              </w:rPr>
              <w:t>50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BC61B" w14:textId="0A789C4D" w:rsidR="009238E8" w:rsidRDefault="00172C52" w:rsidP="000A3373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BC555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51AE" w14:textId="77777777" w:rsidR="009238E8" w:rsidRDefault="009238E8" w:rsidP="000A3373"/>
        </w:tc>
      </w:tr>
      <w:tr w:rsidR="009238E8" w14:paraId="190E40D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716FC" w14:textId="77777777" w:rsidR="009238E8" w:rsidRDefault="009238E8" w:rsidP="000A337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9DC8" w14:textId="63F9677B" w:rsidR="009238E8" w:rsidRDefault="00EC2703" w:rsidP="000A3373">
            <w:r>
              <w:t>st</w:t>
            </w:r>
            <w:r w:rsidR="009238E8">
              <w:t>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6F280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1E141" w14:textId="7514C2B7" w:rsidR="009238E8" w:rsidRDefault="009238E8" w:rsidP="000A3373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B62C4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312E4" w14:textId="2C091A2A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非正常；</w:t>
            </w:r>
          </w:p>
          <w:p w14:paraId="0F1ECF73" w14:textId="743D7740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正常</w:t>
            </w:r>
          </w:p>
          <w:p w14:paraId="2138BF43" w14:textId="63A8A4EB" w:rsidR="009238E8" w:rsidRDefault="009238E8" w:rsidP="00EE6F5C">
            <w:pPr>
              <w:pStyle w:val="a8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冻结；</w:t>
            </w:r>
          </w:p>
        </w:tc>
      </w:tr>
      <w:tr w:rsidR="009238E8" w14:paraId="5C30DBA9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92C60" w14:textId="77777777" w:rsidR="009238E8" w:rsidRDefault="009238E8" w:rsidP="000A337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83D48" w14:textId="77777777" w:rsidR="009238E8" w:rsidRDefault="009238E8" w:rsidP="000A3373">
            <w:r>
              <w:t>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3EE44" w14:textId="77777777" w:rsidR="009238E8" w:rsidRDefault="009238E8" w:rsidP="000A3373">
            <w:r>
              <w:t>char(1)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86AF6" w14:textId="5010F630" w:rsidR="009238E8" w:rsidRDefault="00143DAA" w:rsidP="000A337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C4B6B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8A6" w14:textId="08A39CD9" w:rsidR="009238E8" w:rsidRDefault="009238E8" w:rsidP="000A3373"/>
        </w:tc>
      </w:tr>
      <w:tr w:rsidR="009238E8" w14:paraId="30876F30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7B6D6" w14:textId="58C03F5E" w:rsidR="009238E8" w:rsidRDefault="009238E8" w:rsidP="000A3373">
            <w:r>
              <w:rPr>
                <w:rFonts w:hint="eastAsia"/>
              </w:rPr>
              <w:t>注册日期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E24C7" w14:textId="77777777" w:rsidR="009238E8" w:rsidRDefault="009238E8" w:rsidP="000A3373">
            <w:r>
              <w:t>reg_date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5DBDB" w14:textId="7598933A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03A40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76CF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E12F" w14:textId="77777777" w:rsidR="009238E8" w:rsidRDefault="009238E8" w:rsidP="000A3373"/>
        </w:tc>
      </w:tr>
      <w:tr w:rsidR="009238E8" w14:paraId="7B23124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1573B" w14:textId="77777777" w:rsidR="009238E8" w:rsidRDefault="009238E8" w:rsidP="000A3373">
            <w:r>
              <w:rPr>
                <w:rFonts w:hint="eastAsia"/>
              </w:rPr>
              <w:t>注册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C679F" w14:textId="77777777" w:rsidR="009238E8" w:rsidRDefault="009238E8" w:rsidP="000A3373">
            <w:r>
              <w:t>reg_ip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1BE5" w14:textId="11466078" w:rsidR="009238E8" w:rsidRDefault="00A7170B" w:rsidP="000A3373">
            <w:r>
              <w:t>varchar</w:t>
            </w:r>
            <w:r w:rsidR="009238E8">
              <w:t>(</w:t>
            </w:r>
            <w:r w:rsidR="00CB041A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B17ED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1C320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78F59" w14:textId="77777777" w:rsidR="009238E8" w:rsidRDefault="009238E8" w:rsidP="000A3373"/>
        </w:tc>
      </w:tr>
      <w:tr w:rsidR="009238E8" w14:paraId="768BC28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264" w14:textId="76BA7601" w:rsidR="009238E8" w:rsidRDefault="009238E8" w:rsidP="000A3373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E3860" w14:textId="437E68F0" w:rsidR="009238E8" w:rsidRDefault="009238E8" w:rsidP="000A3373">
            <w:r>
              <w:rPr>
                <w:rFonts w:hint="eastAsia"/>
              </w:rPr>
              <w:t>Seller_id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90BF" w14:textId="6D7B5FD5" w:rsidR="009238E8" w:rsidRDefault="00A7170B" w:rsidP="000A3373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A90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7F5B" w14:textId="173B498E" w:rsidR="009238E8" w:rsidRPr="009F282F" w:rsidRDefault="008A5D0C" w:rsidP="000A3373">
            <w:pPr>
              <w:rPr>
                <w:color w:val="FF0000"/>
              </w:rPr>
            </w:pPr>
            <w:r w:rsidRPr="009F282F">
              <w:rPr>
                <w:color w:val="FF0000"/>
              </w:rPr>
              <w:t>In</w:t>
            </w:r>
            <w:r w:rsidRPr="009F282F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0806D" w14:textId="77777777" w:rsidR="009238E8" w:rsidRDefault="009238E8" w:rsidP="000A3373"/>
        </w:tc>
      </w:tr>
      <w:tr w:rsidR="0006461B" w14:paraId="2015EF0C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3DB85" w14:textId="7FBB1861" w:rsidR="0006461B" w:rsidRDefault="0006461B" w:rsidP="000A3373">
            <w:r>
              <w:rPr>
                <w:rFonts w:hint="eastAsia"/>
              </w:rPr>
              <w:t>卖家申请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953DD" w14:textId="44BBDC65" w:rsidR="0006461B" w:rsidRDefault="0006461B" w:rsidP="000A3373">
            <w:r>
              <w:rPr>
                <w:rFonts w:hint="eastAsia"/>
              </w:rPr>
              <w:t>seller_apply_id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2F0E4" w14:textId="7FDD2769" w:rsidR="0006461B" w:rsidRDefault="0006461B" w:rsidP="000A3373">
            <w:r>
              <w:rPr>
                <w:rFonts w:hint="eastAsia"/>
              </w:rP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05017" w14:textId="77777777" w:rsidR="0006461B" w:rsidRDefault="0006461B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D6689" w14:textId="77777777" w:rsidR="0006461B" w:rsidRPr="009F282F" w:rsidRDefault="0006461B" w:rsidP="000A3373">
            <w:pPr>
              <w:rPr>
                <w:color w:val="FF0000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69FD" w14:textId="77777777" w:rsidR="0006461B" w:rsidRDefault="0006461B" w:rsidP="000A3373"/>
        </w:tc>
      </w:tr>
      <w:tr w:rsidR="009238E8" w14:paraId="3D4BF6BA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25DC2" w14:textId="04B0B5A9" w:rsidR="009238E8" w:rsidRDefault="009238E8" w:rsidP="000A3373">
            <w:r>
              <w:rPr>
                <w:rFonts w:hint="eastAsia"/>
              </w:rPr>
              <w:t>最近登录日期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519" w14:textId="77777777" w:rsidR="009238E8" w:rsidRDefault="009238E8" w:rsidP="000A3373">
            <w:r>
              <w:t>last_login_date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BADB5" w14:textId="79552070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D97E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56FF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52C28" w14:textId="77777777" w:rsidR="009238E8" w:rsidRDefault="009238E8" w:rsidP="000A3373"/>
        </w:tc>
      </w:tr>
      <w:tr w:rsidR="009238E8" w14:paraId="1B525F78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506ED" w14:textId="77777777" w:rsidR="009238E8" w:rsidRDefault="009238E8" w:rsidP="000A3373">
            <w:r>
              <w:rPr>
                <w:rFonts w:hint="eastAsia"/>
              </w:rPr>
              <w:t>最近登录</w:t>
            </w:r>
            <w: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78545" w14:textId="77777777" w:rsidR="009238E8" w:rsidRDefault="009238E8" w:rsidP="000A3373">
            <w:r>
              <w:t>last_login_ip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0735F" w14:textId="31187254" w:rsidR="009238E8" w:rsidRDefault="00A7170B" w:rsidP="000A3373">
            <w:r>
              <w:t>varchar</w:t>
            </w:r>
            <w:r w:rsidR="009238E8">
              <w:t>(</w:t>
            </w:r>
            <w:r w:rsidR="00E013BC">
              <w:rPr>
                <w:rFonts w:hint="eastAsia"/>
                <w:lang w:eastAsia="zh-CN"/>
              </w:rPr>
              <w:t>40</w:t>
            </w:r>
            <w:r w:rsidR="009238E8" w:rsidRPr="005E72A5">
              <w:rPr>
                <w:strike/>
                <w:color w:val="FF0000"/>
              </w:rPr>
              <w:t>15</w:t>
            </w:r>
            <w:r w:rsidR="009238E8"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6CC0A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953D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3DDE" w14:textId="77777777" w:rsidR="009238E8" w:rsidRDefault="009238E8" w:rsidP="000A3373"/>
        </w:tc>
      </w:tr>
      <w:tr w:rsidR="009238E8" w14:paraId="12D7C50E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52EB3" w14:textId="77777777" w:rsidR="009238E8" w:rsidRDefault="009238E8" w:rsidP="000A3373">
            <w:r>
              <w:rPr>
                <w:rFonts w:hint="eastAsia"/>
              </w:rPr>
              <w:t>冻结日期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D5408" w14:textId="77777777" w:rsidR="009238E8" w:rsidRDefault="009238E8" w:rsidP="000A3373">
            <w:r>
              <w:t>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D89EE" w14:textId="51CA5901" w:rsidR="009238E8" w:rsidRDefault="009238E8" w:rsidP="000A3373">
            <w: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2CD4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191C9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2C4E1" w14:textId="77777777" w:rsidR="009238E8" w:rsidRDefault="009238E8" w:rsidP="000A3373"/>
        </w:tc>
      </w:tr>
      <w:tr w:rsidR="009238E8" w14:paraId="7B212904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0CA" w14:textId="2F942D63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冻结操作者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DD9EE" w14:textId="6A4CFC7C" w:rsidR="009238E8" w:rsidRPr="005A10B1" w:rsidRDefault="009238E8" w:rsidP="000A3373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F</w:t>
            </w:r>
            <w:r w:rsidRPr="005A10B1">
              <w:rPr>
                <w:rFonts w:hint="eastAsia"/>
                <w:color w:val="000000" w:themeColor="text1"/>
              </w:rPr>
              <w:t>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E65BC" w14:textId="5F95EF44" w:rsidR="009238E8" w:rsidRPr="005A10B1" w:rsidRDefault="00A7170B" w:rsidP="000A337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9238E8" w:rsidRPr="005A10B1">
              <w:rPr>
                <w:rFonts w:hint="eastAsia"/>
                <w:color w:val="000000" w:themeColor="text1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1DB41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0D0D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28DA7" w14:textId="77777777" w:rsidR="009238E8" w:rsidRPr="005A10B1" w:rsidRDefault="009238E8" w:rsidP="000A3373">
            <w:pPr>
              <w:rPr>
                <w:color w:val="000000" w:themeColor="text1"/>
              </w:rPr>
            </w:pPr>
          </w:p>
        </w:tc>
      </w:tr>
      <w:tr w:rsidR="009238E8" w14:paraId="56B1666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0B77" w14:textId="7A57CCF3" w:rsidR="009238E8" w:rsidRDefault="009238E8" w:rsidP="000A3373">
            <w:r>
              <w:rPr>
                <w:rFonts w:hint="eastAsia"/>
              </w:rPr>
              <w:t>解冻日期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D1BD" w14:textId="79A12363" w:rsidR="009238E8" w:rsidRDefault="009238E8" w:rsidP="000A3373">
            <w:r>
              <w:t>U</w:t>
            </w:r>
            <w:r>
              <w:rPr>
                <w:rFonts w:hint="eastAsia"/>
              </w:rPr>
              <w:t>nfreeze_date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BFCB9" w14:textId="5AC55FFE" w:rsidR="009238E8" w:rsidRDefault="009238E8" w:rsidP="000A3373">
            <w:r>
              <w:rPr>
                <w:rFonts w:hint="eastAsia"/>
              </w:rPr>
              <w:t>date</w:t>
            </w:r>
            <w:r w:rsidR="00086A12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B46D6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93C81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32CFC" w14:textId="77777777" w:rsidR="009238E8" w:rsidRDefault="009238E8" w:rsidP="000A3373"/>
        </w:tc>
      </w:tr>
      <w:tr w:rsidR="009238E8" w14:paraId="28BA1BAF" w14:textId="77777777" w:rsidTr="000A3373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E3397" w14:textId="2C2D8CB9" w:rsidR="009238E8" w:rsidRDefault="009238E8" w:rsidP="000A3373">
            <w:r>
              <w:rPr>
                <w:rFonts w:hint="eastAsia"/>
              </w:rPr>
              <w:t>解冻操作者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E0764" w14:textId="52F6D3C3" w:rsidR="009238E8" w:rsidRDefault="009238E8" w:rsidP="000A3373">
            <w:r>
              <w:t>U</w:t>
            </w:r>
            <w:r>
              <w:rPr>
                <w:rFonts w:hint="eastAsia"/>
              </w:rPr>
              <w:t>nfreeze_by_name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E5182" w14:textId="6D9AE9FE" w:rsidR="009238E8" w:rsidRDefault="00A7170B" w:rsidP="000A3373">
            <w:r>
              <w:t>Varchar</w:t>
            </w:r>
            <w:r w:rsidR="009238E8">
              <w:rPr>
                <w:rFonts w:hint="eastAsia"/>
              </w:rPr>
              <w:t>(20)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9BB52" w14:textId="77777777" w:rsidR="009238E8" w:rsidRDefault="009238E8" w:rsidP="000A3373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237C" w14:textId="77777777" w:rsidR="009238E8" w:rsidRDefault="009238E8" w:rsidP="000A3373"/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23F10" w14:textId="77777777" w:rsidR="009238E8" w:rsidRDefault="009238E8" w:rsidP="000A3373"/>
        </w:tc>
      </w:tr>
    </w:tbl>
    <w:p w14:paraId="43E06387" w14:textId="77777777" w:rsidR="000A3373" w:rsidRDefault="000A3373" w:rsidP="009254E1">
      <w:pPr>
        <w:pStyle w:val="11"/>
        <w:spacing w:line="288" w:lineRule="auto"/>
        <w:rPr>
          <w:rFonts w:hint="default"/>
        </w:rPr>
      </w:pPr>
    </w:p>
    <w:p w14:paraId="57F7FEFB" w14:textId="4460C606" w:rsidR="00EE6F5C" w:rsidRPr="00EE6F5C" w:rsidRDefault="00DF244F" w:rsidP="00DF244F">
      <w:pPr>
        <w:pStyle w:val="4"/>
      </w:pPr>
      <w:bookmarkStart w:id="67" w:name="_Toc248822171"/>
      <w:bookmarkStart w:id="68" w:name="_Toc248822236"/>
      <w:bookmarkStart w:id="69" w:name="_Toc249156168"/>
      <w:bookmarkStart w:id="70" w:name="_Toc269563240"/>
      <w:r>
        <w:rPr>
          <w:rFonts w:hint="eastAsia"/>
        </w:rPr>
        <w:t>2.2</w:t>
      </w:r>
      <w:r w:rsidR="00EE6F5C" w:rsidRPr="00EE6F5C">
        <w:t>卖家申请表</w:t>
      </w:r>
      <w:r w:rsidR="00EE6F5C" w:rsidRPr="00EE6F5C">
        <w:t>(t_seller_apply)</w:t>
      </w:r>
      <w:bookmarkEnd w:id="67"/>
      <w:bookmarkEnd w:id="68"/>
      <w:bookmarkEnd w:id="69"/>
      <w:bookmarkEnd w:id="7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268"/>
        <w:gridCol w:w="1842"/>
        <w:gridCol w:w="709"/>
        <w:gridCol w:w="833"/>
        <w:gridCol w:w="2002"/>
      </w:tblGrid>
      <w:tr w:rsidR="00EE6F5C" w14:paraId="59028410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4445C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AF70C7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代码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63AF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FEF5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DCC001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ECE70" w14:textId="77777777" w:rsidR="00EE6F5C" w:rsidRPr="00EE6F5C" w:rsidRDefault="00EE6F5C" w:rsidP="00EE6F5C">
            <w:pPr>
              <w:jc w:val="center"/>
              <w:rPr>
                <w:b/>
                <w:sz w:val="28"/>
                <w:szCs w:val="28"/>
              </w:rPr>
            </w:pPr>
            <w:r w:rsidRPr="00EE6F5C">
              <w:rPr>
                <w:rFonts w:hint="eastAsia"/>
                <w:b/>
                <w:sz w:val="28"/>
                <w:szCs w:val="28"/>
              </w:rPr>
              <w:t>注释</w:t>
            </w:r>
          </w:p>
        </w:tc>
      </w:tr>
      <w:tr w:rsidR="00EE6F5C" w14:paraId="7ADC600A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150CC" w14:textId="77777777" w:rsidR="00EE6F5C" w:rsidRDefault="00EE6F5C" w:rsidP="00EE6F5C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58D08" w14:textId="77777777" w:rsidR="00EE6F5C" w:rsidRDefault="00EE6F5C" w:rsidP="00EE6F5C">
            <w:r>
              <w:t>apply_id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04D77" w14:textId="52EBAF80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894E3" w14:textId="37F9211F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4AD51" w14:textId="77777777" w:rsidR="00EE6F5C" w:rsidRDefault="00EE6F5C" w:rsidP="00EE6F5C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9E8FE" w14:textId="77777777" w:rsidR="00EE6F5C" w:rsidRDefault="00EE6F5C" w:rsidP="00EE6F5C"/>
        </w:tc>
      </w:tr>
      <w:tr w:rsidR="00EE6F5C" w14:paraId="208768ED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D64ED" w14:textId="69B0FE67" w:rsidR="00EE6F5C" w:rsidRDefault="00EE6F5C" w:rsidP="00EE6F5C">
            <w:r>
              <w:rPr>
                <w:rFonts w:hint="eastAsia"/>
              </w:rPr>
              <w:t>卖家登录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5DDB1" w14:textId="53514A63" w:rsidR="00EE6F5C" w:rsidRDefault="00EE6F5C" w:rsidP="00EE6F5C">
            <w:r>
              <w:t>seller_</w:t>
            </w:r>
            <w:r>
              <w:rPr>
                <w:rFonts w:hint="eastAsia"/>
              </w:rPr>
              <w:t>login_</w:t>
            </w:r>
            <w:r>
              <w:t>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6CA68" w14:textId="36B8A0E2" w:rsidR="00EE6F5C" w:rsidRDefault="00A7170B" w:rsidP="00EE6F5C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FE254" w14:textId="06FEB17A" w:rsidR="00EE6F5C" w:rsidRDefault="00EE6F5C" w:rsidP="00EE6F5C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A9599" w14:textId="6A3BE220" w:rsidR="00EE6F5C" w:rsidRPr="00B62937" w:rsidRDefault="007B2DBA" w:rsidP="00EE6F5C">
            <w:pPr>
              <w:rPr>
                <w:color w:val="FF0000"/>
              </w:rPr>
            </w:pPr>
            <w:r w:rsidRPr="00B62937">
              <w:rPr>
                <w:color w:val="FF0000"/>
              </w:rPr>
              <w:t>In</w:t>
            </w:r>
            <w:r w:rsidRPr="00B6293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9C354" w14:textId="77777777" w:rsidR="00EE6F5C" w:rsidRPr="00B62937" w:rsidRDefault="00EE6F5C" w:rsidP="00EE6F5C">
            <w:pPr>
              <w:rPr>
                <w:color w:val="FF0000"/>
              </w:rPr>
            </w:pPr>
          </w:p>
        </w:tc>
      </w:tr>
      <w:tr w:rsidR="00722816" w14:paraId="77D3CBC8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6EA0B" w14:textId="34F75D3C" w:rsidR="00722816" w:rsidRDefault="00722816" w:rsidP="00EE6F5C">
            <w:r>
              <w:rPr>
                <w:rFonts w:hint="eastAsia"/>
              </w:rPr>
              <w:t>申请类型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D5A1F" w14:textId="1C0D8EA9" w:rsidR="00722816" w:rsidRDefault="00722816" w:rsidP="005E72A5">
            <w:pPr>
              <w:ind w:left="2160" w:hanging="2160"/>
            </w:pPr>
            <w:r>
              <w:rPr>
                <w:rFonts w:hint="eastAsia"/>
              </w:rPr>
              <w:t>apply_type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744F6" w14:textId="37506703" w:rsidR="00722816" w:rsidRDefault="00722816" w:rsidP="00EE6F5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D41D8" w14:textId="69792818" w:rsidR="00722816" w:rsidRDefault="00722816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3E950" w14:textId="77777777" w:rsidR="00722816" w:rsidRDefault="00722816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A86D6" w14:textId="72DBF4F2" w:rsidR="00722816" w:rsidRDefault="008F4F8A" w:rsidP="00722816">
            <w:r>
              <w:rPr>
                <w:rFonts w:hint="eastAsia"/>
              </w:rPr>
              <w:t>保留字段</w:t>
            </w:r>
          </w:p>
        </w:tc>
      </w:tr>
      <w:tr w:rsidR="00D04392" w14:paraId="23EB9244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B9FE5" w14:textId="0D0F39DB" w:rsidR="00D04392" w:rsidRDefault="00D04392" w:rsidP="00EE6F5C">
            <w:r>
              <w:rPr>
                <w:rFonts w:hint="eastAsia"/>
              </w:rPr>
              <w:t>申请时间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1F227" w14:textId="1C2B4BA5" w:rsidR="00D04392" w:rsidRDefault="00D04392" w:rsidP="005E72A5">
            <w:pPr>
              <w:ind w:left="2160" w:hanging="2160"/>
            </w:pPr>
            <w:r>
              <w:t>apply_date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39376" w14:textId="4401BE8D" w:rsidR="00D04392" w:rsidRDefault="00D04392" w:rsidP="00EE6F5C">
            <w:pPr>
              <w:rPr>
                <w:lang w:eastAsia="zh-CN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D1925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A5C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B2085" w14:textId="77777777" w:rsidR="00D04392" w:rsidRDefault="00D04392" w:rsidP="00722816"/>
        </w:tc>
      </w:tr>
      <w:tr w:rsidR="00D04392" w14:paraId="1889417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2CF4" w14:textId="11F7F740" w:rsidR="00D04392" w:rsidRDefault="00D04392" w:rsidP="00EE6F5C">
            <w:r>
              <w:rPr>
                <w:rFonts w:hint="eastAsia"/>
              </w:rPr>
              <w:t>申请</w:t>
            </w:r>
            <w:r>
              <w:t>IP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6990E" w14:textId="70D5056C" w:rsidR="00D04392" w:rsidRDefault="00D04392" w:rsidP="005E72A5">
            <w:pPr>
              <w:ind w:left="2160" w:hanging="2160"/>
            </w:pPr>
            <w:r>
              <w:t>apply_ip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9736" w14:textId="373E02C3" w:rsidR="00D04392" w:rsidRDefault="00D04392" w:rsidP="00EE6F5C">
            <w:pPr>
              <w:rPr>
                <w:lang w:eastAsia="zh-CN"/>
              </w:rPr>
            </w:pPr>
            <w:r>
              <w:t>varchar(</w:t>
            </w:r>
            <w:r>
              <w:rPr>
                <w:rFonts w:hint="eastAsia"/>
                <w:lang w:eastAsia="zh-CN"/>
              </w:rPr>
              <w:t>40</w:t>
            </w:r>
            <w:r w:rsidRPr="00BE5B86">
              <w:rPr>
                <w:strike/>
                <w:color w:val="FF0000"/>
              </w:rPr>
              <w:t>15</w:t>
            </w:r>
            <w: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C66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2A0A7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9F497" w14:textId="77777777" w:rsidR="00D04392" w:rsidRDefault="00D04392" w:rsidP="00722816"/>
        </w:tc>
      </w:tr>
      <w:tr w:rsidR="00D04392" w14:paraId="661A4BAE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49E2F" w14:textId="60FCB680" w:rsidR="00D04392" w:rsidRDefault="00D04392" w:rsidP="00EE6F5C">
            <w:r>
              <w:rPr>
                <w:rFonts w:hint="eastAsia"/>
              </w:rPr>
              <w:t>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52AD9" w14:textId="59F22729" w:rsidR="00D04392" w:rsidRDefault="00D04392" w:rsidP="005E72A5">
            <w:pPr>
              <w:ind w:left="2160" w:hanging="2160"/>
            </w:pP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97C08" w14:textId="39D547DB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1765" w14:textId="46326EFB" w:rsidR="00D04392" w:rsidRDefault="00D04392" w:rsidP="00EE6F5C">
            <w:pPr>
              <w:rPr>
                <w:lang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66B63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28BCF" w14:textId="17D86588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6A3E3176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3B601" w14:textId="63BBDDC8" w:rsidR="00D04392" w:rsidRDefault="00D04392" w:rsidP="00EE6F5C">
            <w:r>
              <w:rPr>
                <w:rFonts w:hint="eastAsia"/>
              </w:rPr>
              <w:t>资料审核状态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392E" w14:textId="39383785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</w:t>
            </w:r>
            <w:r>
              <w:t>status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5401" w14:textId="3CB6B871" w:rsidR="00D04392" w:rsidRDefault="00D04392" w:rsidP="00EE6F5C">
            <w:pPr>
              <w:rPr>
                <w:lang w:eastAsia="zh-CN"/>
              </w:rPr>
            </w:pPr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9057" w14:textId="48CE99B2" w:rsidR="00D04392" w:rsidRDefault="00D04392" w:rsidP="00EE6F5C">
            <w:pPr>
              <w:rPr>
                <w:lang w:eastAsia="zh-CN"/>
              </w:rPr>
            </w:pPr>
            <w: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53B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CBFFC" w14:textId="38EB28EA" w:rsidR="00D04392" w:rsidRDefault="00D04392" w:rsidP="00722816">
            <w:r>
              <w:t>1-</w:t>
            </w:r>
            <w:r>
              <w:rPr>
                <w:rFonts w:hint="eastAsia"/>
              </w:rPr>
              <w:t>待审核；</w:t>
            </w:r>
            <w:r>
              <w:t>2-</w:t>
            </w:r>
            <w:r>
              <w:rPr>
                <w:rFonts w:hint="eastAsia"/>
              </w:rPr>
              <w:t>通过；</w:t>
            </w:r>
            <w:r>
              <w:t>3-</w:t>
            </w:r>
            <w:r>
              <w:rPr>
                <w:rFonts w:hint="eastAsia"/>
              </w:rPr>
              <w:t>驳回</w:t>
            </w:r>
          </w:p>
        </w:tc>
      </w:tr>
      <w:tr w:rsidR="00D04392" w14:paraId="11D206D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35FED" w14:textId="308D7E63" w:rsidR="00D04392" w:rsidRDefault="00D04392" w:rsidP="00EE6F5C">
            <w:r>
              <w:rPr>
                <w:rFonts w:hint="eastAsia"/>
              </w:rPr>
              <w:t>资料审核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3C451" w14:textId="3F366C97" w:rsidR="00D04392" w:rsidRDefault="00D04392" w:rsidP="005E72A5">
            <w:pPr>
              <w:ind w:left="2160" w:hanging="2160"/>
            </w:pPr>
            <w:r>
              <w:rPr>
                <w:rFonts w:hint="eastAsia"/>
              </w:rPr>
              <w:t>audit_id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F1A42" w14:textId="25F0A16B" w:rsidR="00D04392" w:rsidRDefault="00D04392" w:rsidP="00EE6F5C">
            <w:pPr>
              <w:rPr>
                <w:lang w:eastAsia="zh-CN"/>
              </w:rPr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F5713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C72E8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038D" w14:textId="77777777" w:rsidR="00D04392" w:rsidRDefault="00D04392" w:rsidP="00722816"/>
        </w:tc>
      </w:tr>
      <w:tr w:rsidR="00D04392" w14:paraId="7CDD34E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20196" w14:textId="77777777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3BF91" w14:textId="77777777" w:rsidR="00D04392" w:rsidRDefault="00D04392" w:rsidP="005E72A5">
            <w:pPr>
              <w:ind w:left="2160" w:hanging="2160"/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902FA" w14:textId="77777777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20D7" w14:textId="77777777" w:rsidR="00D04392" w:rsidRDefault="00D04392" w:rsidP="00EE6F5C">
            <w:pPr>
              <w:rPr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CA0C9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2033" w14:textId="77777777" w:rsidR="00D04392" w:rsidRDefault="00D04392" w:rsidP="00722816"/>
        </w:tc>
      </w:tr>
      <w:tr w:rsidR="00D04392" w:rsidRPr="00176D59" w14:paraId="07C2AC7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1A2F5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359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04EE17" w14:textId="4546F2FE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ED0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51A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749B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F36B6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562B" w14:textId="77F56FA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8BB5" w14:textId="153DA13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581A9" w14:textId="4BB8F99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C013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880F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93F1A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9F3D5D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A7B9F" w14:textId="71C7C1F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532A5" w14:textId="4512238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49A09" w14:textId="613B064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6510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E92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29FA8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BD7D5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8632" w14:textId="025389D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0197C" w14:textId="0EF8A69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8468" w14:textId="741CB9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A8C3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2966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13866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A77B55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E776" w14:textId="3F5F04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39E57" w14:textId="0747A90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E4ED6" w14:textId="05356D6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362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29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2496D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2F90C78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10C87" w14:textId="546775E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595A" w14:textId="1E1D8BE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2C861" w14:textId="6D1BE8B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E26A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A06C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01B36" w14:textId="31CDE3E8" w:rsidR="00D04392" w:rsidRPr="00176D59" w:rsidRDefault="00D04392" w:rsidP="00E849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D04392" w:rsidRPr="00176D59" w14:paraId="6EB75C0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49624" w14:textId="6D8EA99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94B" w14:textId="0D64BD3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FCE27" w14:textId="74283EB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61B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5A8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D725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4B1D76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B350D" w14:textId="7AB333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E3C0" w14:textId="34DE400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2725" w14:textId="53E59E7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B3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A2E5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0C13B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44BE8AE4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92E0F" w14:textId="78EAB539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8E89E" w14:textId="5E16D492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AFD8" w14:textId="0B46385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6BF0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AFC9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8AAD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12C04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B707" w14:textId="5FF95046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A370B" w14:textId="3E975E1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EA757" w14:textId="3DEB3D6C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6A8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18FE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A3410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36E12A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73179" w14:textId="2CE5D86E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B730" w14:textId="08ACC350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D8A2C" w14:textId="00D60AC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9C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BE81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5D4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5468C6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CD903" w14:textId="3954DF2F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FCB0" w14:textId="3E41B9E3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3D96A" w14:textId="393F68C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8617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007A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2109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1330C8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3871" w14:textId="625DAC1C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C1EF1" w14:textId="1559058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BDFDD" w14:textId="4C4CEEDA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7F2B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7DAC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1053F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CDA31EB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511E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6AF7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6FBBE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47DBD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8B41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EC68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E03C2DD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54A3E" w14:textId="3BDF1ABB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F354" w14:textId="7FE7E9E1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CD04E" w14:textId="11C6413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4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B6FE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3BE6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683FBCB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5635" w14:textId="6E06064A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组织结构代码（扫描件）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C19BA" w14:textId="1C66148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D2C2" w14:textId="13C05EE6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91C5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01FF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777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7D640B08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CD518" w14:textId="521969D5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税务登记证件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7A09B" w14:textId="7C15EB75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93E90" w14:textId="45FEB154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00F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BD7B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FC5CC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6747A4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1675B" w14:textId="604C4902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713B7" w14:textId="4E6F2E5E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C3EB5" w14:textId="290D6C9F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E567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7A2E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0DD3E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62B47D1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C034C" w14:textId="34A82611" w:rsidR="00D04392" w:rsidRDefault="00D04392" w:rsidP="00E84908">
            <w:pPr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4277" w14:textId="3268B79D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DB07C" w14:textId="6AAEBEBB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7C68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9894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7CE5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359F3660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224E2" w14:textId="77777777" w:rsidR="00D04392" w:rsidRDefault="00D04392" w:rsidP="00E84908">
            <w:pPr>
              <w:rPr>
                <w:color w:val="000000" w:themeColor="text1"/>
                <w:lang w:eastAsia="zh-CN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DD0A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AC61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A9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13C1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AC5B2" w14:textId="77777777" w:rsidR="00D04392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65A3789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E75D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CCD0C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72BB0F" w14:textId="5F6DA569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F1AF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99059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AFC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97D81C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1153F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D00D3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97DDEF" w14:textId="318855F5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9E35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2EE9F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93330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26C6FF4C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E91BE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D1A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8A27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D165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F6F3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A2F68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 w:rsidRPr="00F93C76">
              <w:rPr>
                <w:rFonts w:hint="eastAsia"/>
                <w:szCs w:val="21"/>
              </w:rPr>
              <w:t>一般纳税人；</w:t>
            </w:r>
          </w:p>
          <w:p w14:paraId="39095284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小规模拿书日恩</w:t>
            </w:r>
          </w:p>
          <w:p w14:paraId="35AF7277" w14:textId="77777777" w:rsidR="00D04392" w:rsidRDefault="00D04392" w:rsidP="00C1382A">
            <w:pPr>
              <w:pStyle w:val="a8"/>
              <w:numPr>
                <w:ilvl w:val="0"/>
                <w:numId w:val="17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非增值税纳税人</w:t>
            </w:r>
          </w:p>
        </w:tc>
      </w:tr>
      <w:tr w:rsidR="00D04392" w:rsidRPr="00176D59" w14:paraId="06F16C57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CC5B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纳税税率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793B9F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10333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49D7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7ADA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5DF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00BF483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946A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BDB4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262F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C00B1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3410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32C6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0956550F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5EE4A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237EED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C90F1B" w14:textId="49D9657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63D0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2F6B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F56EB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B51C6FE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09D247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D4BF9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C7D15D" w14:textId="7ED4758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7A2C5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C2C12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7379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16D0C735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4BD689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7244EC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AF503" w14:textId="432C6F3D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667C7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82883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2705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:rsidRPr="00176D59" w14:paraId="59D51E92" w14:textId="77777777" w:rsidTr="005E72A5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76EE4E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A10D11" w14:textId="77777777" w:rsidR="00D04392" w:rsidRDefault="00D04392" w:rsidP="00E849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EF9C6" w14:textId="1354D603" w:rsidR="00D04392" w:rsidRDefault="00D04392" w:rsidP="00E849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10E66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2475B" w14:textId="77777777" w:rsidR="00D04392" w:rsidRDefault="00D04392" w:rsidP="00E84908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841E7" w14:textId="77777777" w:rsidR="00D04392" w:rsidRPr="00176D59" w:rsidRDefault="00D04392" w:rsidP="00E84908">
            <w:pPr>
              <w:rPr>
                <w:szCs w:val="21"/>
              </w:rPr>
            </w:pPr>
          </w:p>
        </w:tc>
      </w:tr>
      <w:tr w:rsidR="00D04392" w14:paraId="4BAC82BB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E2113B" w14:textId="38A3BD3F" w:rsidR="00D04392" w:rsidRDefault="00D04392" w:rsidP="00EE6F5C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FCC6" w14:textId="7C9FF55F" w:rsidR="00D04392" w:rsidRDefault="00D04392" w:rsidP="00EE6F5C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E078" w14:textId="1F953566" w:rsidR="00D04392" w:rsidRDefault="00D04392" w:rsidP="00EE6F5C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C1956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C57F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95707" w14:textId="77777777" w:rsidR="00D04392" w:rsidRDefault="00D04392" w:rsidP="00EE6F5C"/>
        </w:tc>
      </w:tr>
      <w:tr w:rsidR="00D04392" w14:paraId="751E310F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01BF2" w14:textId="1E9332B2" w:rsidR="00D04392" w:rsidRDefault="006E0C35" w:rsidP="00EE6F5C">
            <w:r>
              <w:rPr>
                <w:rFonts w:hint="eastAsia"/>
              </w:rPr>
              <w:t>合同签署类型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EEDA" w14:textId="100CA1AC" w:rsidR="00D04392" w:rsidRDefault="006E0C35" w:rsidP="00EE6F5C">
            <w:r>
              <w:rPr>
                <w:rFonts w:hint="eastAsia"/>
              </w:rPr>
              <w:t>contract_type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3F62B" w14:textId="1DEDBBF5" w:rsidR="00D04392" w:rsidRDefault="006E0C35" w:rsidP="00EE6F5C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8259" w14:textId="79EBFAD7" w:rsidR="00D04392" w:rsidRDefault="006E0C35" w:rsidP="00EE6F5C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690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A7E6" w14:textId="77777777" w:rsidR="00D04392" w:rsidRDefault="006E0C35" w:rsidP="00EE6F5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302ACD99" w14:textId="602EAE92" w:rsidR="006E0C35" w:rsidRDefault="006E0C35" w:rsidP="00EE6F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D04392" w14:paraId="6D89ED67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F7BA" w14:textId="445058F5" w:rsidR="00D04392" w:rsidRDefault="006E0C35" w:rsidP="00EE6F5C">
            <w:r>
              <w:rPr>
                <w:rFonts w:hint="eastAsia"/>
              </w:rPr>
              <w:t>合同扫描件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D795C" w14:textId="59717642" w:rsidR="00D04392" w:rsidRDefault="00131C57" w:rsidP="00EE6F5C">
            <w:r>
              <w:rPr>
                <w:rFonts w:hint="eastAsia"/>
              </w:rPr>
              <w:t>contract_img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5695B" w14:textId="70D2B836" w:rsidR="00D04392" w:rsidRDefault="00131C57" w:rsidP="00EE6F5C">
            <w:r>
              <w:rPr>
                <w:rFonts w:hint="eastAsia"/>
              </w:rPr>
              <w:t>varchar(1000)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A4F8" w14:textId="5EF1E195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0A0EC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A6DFA" w14:textId="18372453" w:rsidR="00D04392" w:rsidRDefault="00D04392" w:rsidP="00EE6F5C"/>
        </w:tc>
      </w:tr>
      <w:tr w:rsidR="00D04392" w14:paraId="3AD1564E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CFF76" w14:textId="434C6DAD" w:rsidR="00D04392" w:rsidRDefault="00D04392" w:rsidP="00E84908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14BDB" w14:textId="3F43A56E" w:rsidR="00D04392" w:rsidRDefault="00D04392" w:rsidP="00E84908"/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7B8F2" w14:textId="212E465B" w:rsidR="00D04392" w:rsidRDefault="00D04392" w:rsidP="00E84908"/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EF214" w14:textId="074DC463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E52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7B9D8" w14:textId="3FAADD19" w:rsidR="00D04392" w:rsidRDefault="00D04392" w:rsidP="00E84908"/>
        </w:tc>
      </w:tr>
      <w:tr w:rsidR="00D04392" w14:paraId="0A1FE097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8C914" w14:textId="2A9896E1" w:rsidR="00D04392" w:rsidRDefault="00131C57" w:rsidP="00E84908">
            <w:r>
              <w:rPr>
                <w:rFonts w:hint="eastAsia"/>
              </w:rPr>
              <w:t>业务负责人（姓名）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6B677" w14:textId="335836E5" w:rsidR="00D04392" w:rsidRDefault="00131C57" w:rsidP="00E84908">
            <w:r>
              <w:rPr>
                <w:rFonts w:hint="eastAsia"/>
              </w:rPr>
              <w:t>biz_man_name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2E7E4" w14:textId="074B285A" w:rsidR="00D04392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70EFD" w14:textId="77777777" w:rsidR="00D04392" w:rsidRDefault="00D04392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6CED0" w14:textId="77777777" w:rsidR="00D04392" w:rsidRDefault="00D04392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8BF4E" w14:textId="77777777" w:rsidR="00D04392" w:rsidRDefault="00D04392" w:rsidP="00E84908"/>
        </w:tc>
      </w:tr>
      <w:tr w:rsidR="00131C57" w14:paraId="5EF94DBC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50050" w14:textId="6D3843CC" w:rsidR="00131C57" w:rsidRDefault="00131C57" w:rsidP="00E84908">
            <w:r>
              <w:rPr>
                <w:rFonts w:hint="eastAsia"/>
              </w:rPr>
              <w:t>业务负责人（职位）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BE2C" w14:textId="27332754" w:rsidR="00131C57" w:rsidRDefault="00131C57" w:rsidP="00E84908">
            <w:r>
              <w:rPr>
                <w:rFonts w:hint="eastAsia"/>
              </w:rPr>
              <w:t>biz_man_position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19844" w14:textId="657E8999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B5353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8334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E1285" w14:textId="77777777" w:rsidR="00131C57" w:rsidRDefault="00131C57" w:rsidP="00E84908"/>
        </w:tc>
      </w:tr>
      <w:tr w:rsidR="00131C57" w14:paraId="38017BF3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3C44" w14:textId="4F8526E2" w:rsidR="00131C57" w:rsidRDefault="00131C57" w:rsidP="00E84908"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4DDAA" w14:textId="2263E8B0" w:rsidR="00131C57" w:rsidRDefault="00131C57" w:rsidP="00E84908">
            <w:r>
              <w:rPr>
                <w:rFonts w:hint="eastAsia"/>
              </w:rPr>
              <w:t>biz_man_id_no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877E2" w14:textId="0F9BA848" w:rsidR="00131C57" w:rsidRDefault="00131C57" w:rsidP="00E84908">
            <w:r>
              <w:rPr>
                <w:rFonts w:hint="eastAsia"/>
              </w:rPr>
              <w:t>varchar(20)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EAA0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C793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94F3B" w14:textId="77777777" w:rsidR="00131C57" w:rsidRDefault="00131C57" w:rsidP="00E84908"/>
        </w:tc>
      </w:tr>
      <w:tr w:rsidR="00131C57" w14:paraId="1BBB9491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A9BD2" w14:textId="090CE866" w:rsidR="00131C57" w:rsidRDefault="00131C57" w:rsidP="00E84908">
            <w:r>
              <w:rPr>
                <w:rFonts w:hint="eastAsia"/>
              </w:rPr>
              <w:t>业务负责人（手机号）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897D5" w14:textId="01052A18" w:rsidR="00131C57" w:rsidRDefault="00131C57" w:rsidP="00E84908">
            <w:r>
              <w:rPr>
                <w:rFonts w:hint="eastAsia"/>
              </w:rPr>
              <w:t>biz_man_mobile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5D0B3" w14:textId="74672419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227D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C0FD8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8A3AA" w14:textId="77777777" w:rsidR="00131C57" w:rsidRDefault="00131C57" w:rsidP="00E84908"/>
        </w:tc>
      </w:tr>
      <w:tr w:rsidR="00131C57" w14:paraId="4C27BB3D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8C6E8" w14:textId="2B46F82A" w:rsidR="00131C57" w:rsidRDefault="00131C57" w:rsidP="00E84908">
            <w:r>
              <w:rPr>
                <w:rFonts w:hint="eastAsia"/>
              </w:rPr>
              <w:t>qq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37544" w14:textId="3D964F11" w:rsidR="00131C57" w:rsidRDefault="00131C57" w:rsidP="00E84908">
            <w:r>
              <w:rPr>
                <w:rFonts w:hint="eastAsia"/>
              </w:rPr>
              <w:t>biz_man_qq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69A61" w14:textId="655D3A03" w:rsidR="00131C57" w:rsidRDefault="00131C57" w:rsidP="00E84908">
            <w:r>
              <w:rPr>
                <w:rFonts w:hint="eastAsia"/>
              </w:rPr>
              <w:t>varchar(15)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D4B91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8A25D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99576" w14:textId="77777777" w:rsidR="00131C57" w:rsidRDefault="00131C57" w:rsidP="00E84908"/>
        </w:tc>
      </w:tr>
      <w:tr w:rsidR="00131C57" w14:paraId="489D0656" w14:textId="77777777" w:rsidTr="00131C57">
        <w:tblPrEx>
          <w:tblLook w:val="04A0" w:firstRow="1" w:lastRow="0" w:firstColumn="1" w:lastColumn="0" w:noHBand="0" w:noVBand="1"/>
        </w:tblPrEx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57" w14:textId="4B08E3F6" w:rsidR="00131C57" w:rsidRDefault="00131C57" w:rsidP="00E84908">
            <w:r>
              <w:rPr>
                <w:rFonts w:hint="eastAsia"/>
              </w:rPr>
              <w:t>email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C4C9" w14:textId="20942F56" w:rsidR="00131C57" w:rsidRDefault="00131C57" w:rsidP="00E84908">
            <w:r>
              <w:rPr>
                <w:rFonts w:hint="eastAsia"/>
              </w:rPr>
              <w:t>biz_man_email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C08D2" w14:textId="52336F73" w:rsidR="00131C57" w:rsidRDefault="00131C57" w:rsidP="00E84908">
            <w:r>
              <w:rPr>
                <w:rFonts w:hint="eastAsia"/>
              </w:rPr>
              <w:t>varchar(100)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B3ACC" w14:textId="77777777" w:rsidR="00131C57" w:rsidRDefault="00131C57" w:rsidP="00E84908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587C" w14:textId="77777777" w:rsidR="00131C57" w:rsidRDefault="00131C57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E659D" w14:textId="77777777" w:rsidR="00131C57" w:rsidRDefault="00131C57" w:rsidP="00E84908"/>
        </w:tc>
      </w:tr>
      <w:tr w:rsidR="00D04392" w14:paraId="6AB1B073" w14:textId="77777777" w:rsidTr="005E72A5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A6082" w14:textId="3DCB192C" w:rsidR="00D04392" w:rsidRDefault="00D04392" w:rsidP="00EE6F5C">
            <w:r>
              <w:rPr>
                <w:rFonts w:hint="eastAsia"/>
              </w:rPr>
              <w:t>备注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4BD8" w14:textId="0D8F8C9D" w:rsidR="00D04392" w:rsidRDefault="00D04392" w:rsidP="00EE6F5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779B" w14:textId="0CFEBEDC" w:rsidR="00D04392" w:rsidRDefault="00D04392" w:rsidP="00EE6F5C"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862DA" w14:textId="77777777" w:rsidR="00D04392" w:rsidRDefault="00D04392" w:rsidP="00EE6F5C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5349D" w14:textId="77777777" w:rsidR="00D04392" w:rsidRDefault="00D04392" w:rsidP="00EE6F5C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048B3" w14:textId="77777777" w:rsidR="00D04392" w:rsidRDefault="00D04392" w:rsidP="00EE6F5C"/>
        </w:tc>
      </w:tr>
    </w:tbl>
    <w:p w14:paraId="2D7EFA77" w14:textId="1A8C4F0D" w:rsidR="00AA4984" w:rsidRDefault="00AA4984">
      <w:pPr>
        <w:pStyle w:val="4"/>
        <w:numPr>
          <w:ilvl w:val="1"/>
          <w:numId w:val="13"/>
        </w:numPr>
        <w:rPr>
          <w:lang w:eastAsia="zh-CN"/>
        </w:rPr>
      </w:pPr>
      <w:bookmarkStart w:id="71" w:name="_Toc269563241"/>
      <w:bookmarkStart w:id="72" w:name="_Toc248822172"/>
      <w:bookmarkStart w:id="73" w:name="_Toc248822237"/>
      <w:bookmarkStart w:id="74" w:name="_Toc249156169"/>
      <w:r>
        <w:rPr>
          <w:rFonts w:hint="eastAsia"/>
          <w:lang w:eastAsia="zh-CN"/>
        </w:rPr>
        <w:t>卖家申请资质表（</w:t>
      </w:r>
      <w:r>
        <w:rPr>
          <w:rFonts w:hint="eastAsia"/>
          <w:lang w:eastAsia="zh-CN"/>
        </w:rPr>
        <w:t>t_seller_apply_quali</w:t>
      </w:r>
      <w:r>
        <w:rPr>
          <w:rFonts w:hint="eastAsia"/>
          <w:lang w:eastAsia="zh-CN"/>
        </w:rPr>
        <w:t>）</w:t>
      </w:r>
      <w:bookmarkEnd w:id="7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643961" w14:paraId="3E50EA5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D98E08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CE98FC0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373C9F4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BB646AC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AC207F5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B802D1" w14:textId="77777777" w:rsidR="00643961" w:rsidRDefault="00643961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43961" w14:paraId="1636B6C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AB9FD" w14:textId="77777777" w:rsidR="00643961" w:rsidRDefault="00643961" w:rsidP="00D42598">
            <w:r>
              <w:rPr>
                <w:rFonts w:hint="eastAsia"/>
              </w:rPr>
              <w:t>申请资质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DE319" w14:textId="77777777" w:rsidR="00643961" w:rsidRDefault="00643961" w:rsidP="00D42598">
            <w:r>
              <w:t>Apply</w:t>
            </w:r>
            <w:r>
              <w:rPr>
                <w:rFonts w:hint="eastAsia"/>
              </w:rPr>
              <w:t>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FDF4CD" w14:textId="23ECBFF0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A5113A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928CC1" w14:textId="77777777" w:rsidR="00643961" w:rsidRDefault="00643961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E81CE" w14:textId="77777777" w:rsidR="00643961" w:rsidRDefault="00643961" w:rsidP="00D42598"/>
        </w:tc>
      </w:tr>
      <w:tr w:rsidR="00643961" w14:paraId="292B67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F665B" w14:textId="77777777" w:rsidR="00643961" w:rsidRDefault="00643961" w:rsidP="00D42598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D69E62" w14:textId="77777777" w:rsidR="00643961" w:rsidRDefault="00643961" w:rsidP="00D42598">
            <w:r>
              <w:t>apply_id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86C99B" w14:textId="4C8C0EA3" w:rsidR="00643961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F0F508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516D0" w14:textId="66C47377" w:rsidR="00643961" w:rsidRDefault="00126F1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8FA69" w14:textId="77777777" w:rsidR="00643961" w:rsidRDefault="00643961" w:rsidP="00D42598"/>
        </w:tc>
      </w:tr>
      <w:tr w:rsidR="00643961" w14:paraId="3E436B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32A0DF" w14:textId="77777777" w:rsidR="00643961" w:rsidRDefault="00643961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22C49" w14:textId="77777777" w:rsidR="00643961" w:rsidRDefault="00643961" w:rsidP="00D42598">
            <w:r>
              <w:t>Q</w:t>
            </w:r>
            <w:r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799283" w14:textId="2594628F" w:rsidR="00643961" w:rsidRDefault="00A7170B" w:rsidP="00D42598">
            <w:r>
              <w:t>Varchar</w:t>
            </w:r>
            <w:r w:rsidR="00602B15">
              <w:rPr>
                <w:rFonts w:hint="eastAsia"/>
              </w:rPr>
              <w:t>(</w:t>
            </w:r>
            <w:r w:rsidR="00602B15">
              <w:rPr>
                <w:rFonts w:hint="eastAsia"/>
                <w:lang w:eastAsia="zh-CN"/>
              </w:rPr>
              <w:t>10</w:t>
            </w:r>
            <w:r w:rsidR="00643961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66E17" w14:textId="77777777" w:rsidR="00643961" w:rsidRDefault="00643961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A36E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49B8CE" w14:textId="77777777" w:rsidR="00643961" w:rsidRDefault="00643961" w:rsidP="00D42598"/>
        </w:tc>
      </w:tr>
      <w:tr w:rsidR="00643961" w14:paraId="2012A7C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8EE48" w14:textId="77777777" w:rsidR="00643961" w:rsidRDefault="00643961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089D" w14:textId="4895CC5C" w:rsidR="00643961" w:rsidRDefault="00643961" w:rsidP="00D42598">
            <w:r>
              <w:t>Qua</w:t>
            </w:r>
            <w:r w:rsidR="004270BB">
              <w:rPr>
                <w:rFonts w:hint="eastAsia"/>
                <w:lang w:eastAsia="zh-CN"/>
              </w:rPr>
              <w:t>li</w:t>
            </w:r>
            <w:r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3B50" w14:textId="3040A9BF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4274" w14:textId="77777777" w:rsidR="00643961" w:rsidRDefault="00643961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4689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5F347" w14:textId="77777777" w:rsidR="00643961" w:rsidRDefault="00643961" w:rsidP="00D42598"/>
        </w:tc>
      </w:tr>
      <w:tr w:rsidR="00643961" w14:paraId="26981D2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B9E51" w14:textId="77777777" w:rsidR="00643961" w:rsidRDefault="00643961" w:rsidP="00D42598">
            <w:r>
              <w:rPr>
                <w:rFonts w:hint="eastAsia"/>
              </w:rPr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4A29" w14:textId="77777777" w:rsidR="00643961" w:rsidRDefault="00643961" w:rsidP="00D42598">
            <w:r>
              <w:t>E</w:t>
            </w:r>
            <w:r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B04B3" w14:textId="57194F14" w:rsidR="00643961" w:rsidRDefault="00A7170B" w:rsidP="00D42598">
            <w:r>
              <w:rPr>
                <w:rFonts w:hint="eastAsia"/>
              </w:rPr>
              <w:t>varchar</w:t>
            </w:r>
            <w:r w:rsidR="00C107E6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01FE4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45801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0E0AD" w14:textId="77777777" w:rsidR="00643961" w:rsidRDefault="00643961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643961" w14:paraId="4394E09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009" w14:textId="77777777" w:rsidR="00643961" w:rsidRDefault="00643961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4F3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3B349" w14:textId="557954F2" w:rsidR="00643961" w:rsidRDefault="00C2227B" w:rsidP="00D42598">
            <w:r>
              <w:rPr>
                <w:rFonts w:hint="eastAsia"/>
              </w:rPr>
              <w:t>smallint</w:t>
            </w:r>
            <w:r w:rsidR="00643961">
              <w:t>(</w:t>
            </w:r>
            <w:r>
              <w:rPr>
                <w:rFonts w:hint="eastAsia"/>
              </w:rPr>
              <w:t>5</w:t>
            </w:r>
            <w:r w:rsidR="00643961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1DC86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5D4D2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27BD1" w14:textId="77777777" w:rsidR="00643961" w:rsidRDefault="00643961" w:rsidP="00D42598">
            <w:r>
              <w:rPr>
                <w:rFonts w:hint="eastAsia"/>
              </w:rPr>
              <w:t>一级类目</w:t>
            </w:r>
          </w:p>
        </w:tc>
      </w:tr>
      <w:tr w:rsidR="00643961" w14:paraId="67B5B5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998CA" w14:textId="77777777" w:rsidR="00643961" w:rsidRDefault="00643961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483C" w14:textId="77777777" w:rsidR="00643961" w:rsidRDefault="00643961" w:rsidP="00D42598"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B113E" w14:textId="4EAD88CC" w:rsidR="00643961" w:rsidRDefault="00A7170B" w:rsidP="00D42598">
            <w:r>
              <w:t>Varchar</w:t>
            </w:r>
            <w:r w:rsidR="00643961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1637F" w14:textId="77777777" w:rsidR="00643961" w:rsidRDefault="0064396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2CF3C" w14:textId="77777777" w:rsidR="00643961" w:rsidRDefault="0064396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5114F" w14:textId="77777777" w:rsidR="00643961" w:rsidRDefault="00643961" w:rsidP="00D42598"/>
        </w:tc>
      </w:tr>
      <w:tr w:rsidR="00750E41" w14:paraId="50BB96BC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9A8E7" w14:textId="68FFC584" w:rsidR="00750E41" w:rsidRDefault="00750E41" w:rsidP="00750E41">
            <w:pPr>
              <w:rPr>
                <w:lang w:eastAsia="zh-CN"/>
              </w:rPr>
            </w:pPr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17BB6" w14:textId="7C0F6256" w:rsidR="00750E41" w:rsidRDefault="00750E41" w:rsidP="00D42598">
            <w:r w:rsidRPr="00750E41">
              <w:t>AUDIT_TYPE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3CE22" w14:textId="7B186052" w:rsidR="00750E41" w:rsidRDefault="00750E41" w:rsidP="00D42598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C018" w14:textId="77777777" w:rsidR="00750E41" w:rsidRDefault="00750E41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15F70" w14:textId="77777777" w:rsidR="00750E41" w:rsidRDefault="00750E41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3C27" w14:textId="77777777" w:rsidR="00750E41" w:rsidRDefault="00750E41" w:rsidP="00D42598"/>
        </w:tc>
      </w:tr>
    </w:tbl>
    <w:p w14:paraId="7053E584" w14:textId="77777777" w:rsidR="00643961" w:rsidRPr="00BE5B86" w:rsidRDefault="00643961" w:rsidP="00BE5B86">
      <w:pPr>
        <w:rPr>
          <w:lang w:eastAsia="zh-CN"/>
        </w:rPr>
      </w:pPr>
    </w:p>
    <w:bookmarkEnd w:id="72"/>
    <w:bookmarkEnd w:id="73"/>
    <w:bookmarkEnd w:id="74"/>
    <w:p w14:paraId="63FA3257" w14:textId="77777777" w:rsidR="003738B5" w:rsidRPr="003738B5" w:rsidRDefault="003738B5" w:rsidP="003738B5"/>
    <w:p w14:paraId="0B325D1A" w14:textId="7515D122" w:rsidR="00EE6F5C" w:rsidRDefault="00CD1C1C" w:rsidP="00BE5B86">
      <w:pPr>
        <w:pStyle w:val="4"/>
        <w:numPr>
          <w:ilvl w:val="1"/>
          <w:numId w:val="13"/>
        </w:numPr>
      </w:pPr>
      <w:bookmarkStart w:id="75" w:name="_Toc248822173"/>
      <w:bookmarkStart w:id="76" w:name="_Toc248822238"/>
      <w:bookmarkStart w:id="77" w:name="_Toc249156170"/>
      <w:r>
        <w:rPr>
          <w:rFonts w:hint="eastAsia"/>
        </w:rPr>
        <w:lastRenderedPageBreak/>
        <w:t xml:space="preserve"> </w:t>
      </w:r>
      <w:bookmarkStart w:id="78" w:name="_Toc269563243"/>
      <w:r w:rsidR="00BA27DD">
        <w:rPr>
          <w:rFonts w:hint="eastAsia"/>
        </w:rPr>
        <w:t>卖家申请审核表</w:t>
      </w:r>
      <w:r w:rsidR="00BA27DD">
        <w:rPr>
          <w:rFonts w:hint="eastAsia"/>
        </w:rPr>
        <w:t xml:space="preserve"> (t_seller_audit)</w:t>
      </w:r>
      <w:bookmarkEnd w:id="75"/>
      <w:bookmarkEnd w:id="76"/>
      <w:bookmarkEnd w:id="77"/>
      <w:bookmarkEnd w:id="7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427"/>
        <w:gridCol w:w="709"/>
        <w:gridCol w:w="833"/>
        <w:gridCol w:w="2002"/>
      </w:tblGrid>
      <w:tr w:rsidR="00BA27DD" w:rsidRPr="003738B5" w14:paraId="173CB64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90EE3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DCCB64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73AC9F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B21BD0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E1E269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7CCE8" w14:textId="77777777" w:rsidR="00BA27DD" w:rsidRPr="003738B5" w:rsidRDefault="00BA27DD" w:rsidP="007C0C9E">
            <w:pPr>
              <w:jc w:val="center"/>
              <w:rPr>
                <w:sz w:val="28"/>
                <w:szCs w:val="28"/>
              </w:rPr>
            </w:pPr>
            <w:r w:rsidRPr="003738B5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BA27DD" w14:paraId="11BE6F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A6F88" w14:textId="77777777" w:rsidR="00BA27DD" w:rsidRDefault="00BA27DD" w:rsidP="007C0C9E">
            <w:r>
              <w:rPr>
                <w:rFonts w:hint="eastAsia"/>
              </w:rPr>
              <w:t>卖家申请审核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579CA" w14:textId="49A28405" w:rsidR="00BA27DD" w:rsidRDefault="00C835D5" w:rsidP="007C0C9E">
            <w:r>
              <w:t>audit</w:t>
            </w:r>
            <w:r w:rsidR="00BA27DD">
              <w:t>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E1BDD" w14:textId="14B4E0B5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FD32F" w14:textId="3A05ACC9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5B379" w14:textId="77777777" w:rsidR="00BA27DD" w:rsidRDefault="00BA27DD" w:rsidP="007C0C9E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1D79" w14:textId="77777777" w:rsidR="00BA27DD" w:rsidRDefault="00BA27DD" w:rsidP="007C0C9E"/>
        </w:tc>
      </w:tr>
      <w:tr w:rsidR="00BA27DD" w14:paraId="00AD4D9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47BFE" w14:textId="77777777" w:rsidR="00BA27DD" w:rsidRDefault="00BA27DD" w:rsidP="007C0C9E">
            <w:r>
              <w:rPr>
                <w:rFonts w:hint="eastAsia"/>
              </w:rPr>
              <w:t>申请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59BA9" w14:textId="77777777" w:rsidR="00BA27DD" w:rsidRDefault="00BA27DD" w:rsidP="007C0C9E">
            <w:r>
              <w:t>apply_id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17ACF" w14:textId="7A1D3DF1" w:rsidR="00BA27DD" w:rsidRDefault="00A7170B" w:rsidP="007C0C9E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3DEE" w14:textId="6A2A0EB3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18823" w14:textId="64035D91" w:rsidR="00BA27DD" w:rsidRPr="003C27A4" w:rsidRDefault="005B513F" w:rsidP="007C0C9E">
            <w:pPr>
              <w:keepNext/>
              <w:keepLines/>
              <w:spacing w:before="260" w:after="260" w:line="416" w:lineRule="auto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074CB" w14:textId="77777777" w:rsidR="00BA27DD" w:rsidRDefault="00BA27DD" w:rsidP="007C0C9E"/>
        </w:tc>
      </w:tr>
      <w:tr w:rsidR="00E84908" w14:paraId="5F634937" w14:textId="77777777" w:rsidTr="00BE5B86">
        <w:tblPrEx>
          <w:tblLook w:val="04A0" w:firstRow="1" w:lastRow="0" w:firstColumn="1" w:lastColumn="0" w:noHBand="0" w:noVBand="1"/>
        </w:tblPrEx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B02A73" w14:textId="77777777" w:rsidR="00E84908" w:rsidRDefault="00E84908" w:rsidP="00E84908">
            <w:r>
              <w:rPr>
                <w:rFonts w:hint="eastAsia"/>
              </w:rPr>
              <w:t>审核类型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596181" w14:textId="77777777" w:rsidR="00E84908" w:rsidRDefault="00E84908" w:rsidP="00E84908">
            <w:r>
              <w:rPr>
                <w:rFonts w:hint="eastAsia"/>
              </w:rPr>
              <w:t>audit_type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E8900" w14:textId="77777777" w:rsidR="00E84908" w:rsidRDefault="00E84908" w:rsidP="00E8490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5E11FC" w14:textId="77777777" w:rsidR="00D30CDF" w:rsidRDefault="00D30CDF" w:rsidP="00E84908">
            <w:pPr>
              <w:rPr>
                <w:lang w:eastAsia="zh-CN"/>
              </w:rPr>
            </w:pPr>
          </w:p>
          <w:p w14:paraId="21F2BC74" w14:textId="05319FE5" w:rsidR="00E36DC6" w:rsidRDefault="00BF1BCC" w:rsidP="00E8490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47565" w14:textId="77777777" w:rsidR="00E84908" w:rsidRDefault="00E84908" w:rsidP="00E8490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8899EE" w14:textId="47EC27C9" w:rsidR="00E84908" w:rsidRDefault="00BF1BCC" w:rsidP="00BE5B86">
            <w:r>
              <w:rPr>
                <w:rFonts w:hint="eastAsia"/>
                <w:lang w:eastAsia="zh-CN"/>
              </w:rPr>
              <w:t>1</w:t>
            </w:r>
            <w:r w:rsidR="00E84908">
              <w:rPr>
                <w:rFonts w:hint="eastAsia"/>
              </w:rPr>
              <w:t>基本信息审核；</w:t>
            </w:r>
          </w:p>
          <w:p w14:paraId="06860B11" w14:textId="184AB6F8" w:rsidR="00E84908" w:rsidRDefault="00E84908" w:rsidP="00BE5B86">
            <w:pPr>
              <w:pStyle w:val="a8"/>
              <w:ind w:left="360" w:firstLineChars="0" w:firstLine="0"/>
            </w:pPr>
          </w:p>
        </w:tc>
      </w:tr>
      <w:tr w:rsidR="00BA27DD" w14:paraId="4EEFCAB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56189" w14:textId="77777777" w:rsidR="00BA27DD" w:rsidRDefault="00BA27DD" w:rsidP="007C0C9E">
            <w:r>
              <w:rPr>
                <w:rFonts w:hint="eastAsia"/>
              </w:rPr>
              <w:t>审核结果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7E89" w14:textId="0446BB24" w:rsidR="00BA27DD" w:rsidRDefault="00C835D5" w:rsidP="007C0C9E">
            <w:r>
              <w:t>audit</w:t>
            </w:r>
            <w:r w:rsidR="00BA27DD">
              <w:t>_result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25B33" w14:textId="5BA6DC4B" w:rsidR="00BA27DD" w:rsidRDefault="00BA27DD" w:rsidP="007C0C9E">
            <w:r>
              <w:t>CHAR</w:t>
            </w:r>
            <w:r w:rsidR="00C835D5"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17457" w14:textId="38492FFD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0C05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ECA33" w14:textId="77777777" w:rsidR="00BA27DD" w:rsidRDefault="00BA27DD" w:rsidP="007C0C9E">
            <w:r>
              <w:t>0-</w:t>
            </w:r>
            <w:r>
              <w:rPr>
                <w:rFonts w:hint="eastAsia"/>
              </w:rPr>
              <w:t>驳回；</w:t>
            </w:r>
            <w:r>
              <w:t>1-</w:t>
            </w:r>
            <w:r>
              <w:rPr>
                <w:rFonts w:hint="eastAsia"/>
              </w:rPr>
              <w:t>通过</w:t>
            </w:r>
          </w:p>
        </w:tc>
      </w:tr>
      <w:tr w:rsidR="00BA27DD" w14:paraId="5A28605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08D32" w14:textId="77777777" w:rsidR="00BA27DD" w:rsidRDefault="00BA27DD" w:rsidP="007C0C9E">
            <w:r>
              <w:rPr>
                <w:rFonts w:hint="eastAsia"/>
              </w:rPr>
              <w:t>审核人员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59247" w14:textId="77777777" w:rsidR="00BA27DD" w:rsidRDefault="00BA27DD" w:rsidP="007C0C9E">
            <w:r>
              <w:t>auditor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982D6" w14:textId="4EDE3D9C" w:rsidR="00BA27DD" w:rsidRDefault="00A7170B" w:rsidP="007C0C9E">
            <w:r>
              <w:t>VARCHAR</w:t>
            </w:r>
            <w:r w:rsidR="00C835D5">
              <w:t>(32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D2BCD" w14:textId="5078CCA1" w:rsidR="00BA27DD" w:rsidRDefault="00C835D5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62C11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64C9" w14:textId="77777777" w:rsidR="00BA27DD" w:rsidRDefault="00BA27DD" w:rsidP="007C0C9E"/>
        </w:tc>
      </w:tr>
      <w:tr w:rsidR="00BA27DD" w14:paraId="14E1FF7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4C3F8" w14:textId="77777777" w:rsidR="00BA27DD" w:rsidRDefault="00BA27DD" w:rsidP="007C0C9E">
            <w:r>
              <w:rPr>
                <w:rFonts w:hint="eastAsia"/>
              </w:rPr>
              <w:t>审核意见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EDD2F" w14:textId="6F4A4C22" w:rsidR="00BA27DD" w:rsidRDefault="00C835D5" w:rsidP="007C0C9E">
            <w:r>
              <w:t>audit</w:t>
            </w:r>
            <w:r w:rsidR="00BA27DD">
              <w:t>_opinion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8109E" w14:textId="3EEE7BA3" w:rsidR="00BA27DD" w:rsidRDefault="00A7170B" w:rsidP="007C0C9E">
            <w:r>
              <w:t>VARCHAR</w:t>
            </w:r>
            <w:r w:rsidR="00C835D5">
              <w:t>(255</w:t>
            </w:r>
            <w:r w:rsidR="00BA27DD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4E3F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0A05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471E3" w14:textId="77777777" w:rsidR="00BA27DD" w:rsidRDefault="00BA27DD" w:rsidP="007C0C9E"/>
        </w:tc>
      </w:tr>
      <w:tr w:rsidR="00BA27DD" w14:paraId="4FDA916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21E38" w14:textId="77777777" w:rsidR="00BA27DD" w:rsidRDefault="00BA27DD" w:rsidP="007C0C9E">
            <w:r>
              <w:rPr>
                <w:rFonts w:hint="eastAsia"/>
              </w:rPr>
              <w:t>审核时间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E27B3" w14:textId="0B808DC2" w:rsidR="00BA27DD" w:rsidRDefault="00C835D5" w:rsidP="007C0C9E">
            <w:r>
              <w:t>audit</w:t>
            </w:r>
            <w:r w:rsidR="00BA27DD">
              <w:t>_date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0AAB" w14:textId="084A2DC1" w:rsidR="00BA27DD" w:rsidRDefault="00BA27DD" w:rsidP="007C0C9E">
            <w:r>
              <w:t>date</w:t>
            </w:r>
            <w:r w:rsidR="00DB6401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419B6" w14:textId="77777777" w:rsidR="00BA27DD" w:rsidRDefault="00BA27DD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B41EB" w14:textId="77777777" w:rsidR="00BA27DD" w:rsidRDefault="00BA27DD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CB64D" w14:textId="77777777" w:rsidR="00BA27DD" w:rsidRDefault="00BA27DD" w:rsidP="007C0C9E"/>
        </w:tc>
      </w:tr>
      <w:tr w:rsidR="00C835D5" w14:paraId="0CF191F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838A" w14:textId="70B7A877" w:rsidR="00C835D5" w:rsidRDefault="00C835D5" w:rsidP="007C0C9E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47BB" w14:textId="6864DE3B" w:rsidR="00C835D5" w:rsidRDefault="00C835D5" w:rsidP="007C0C9E">
            <w:r>
              <w:t>A</w:t>
            </w:r>
            <w:r>
              <w:rPr>
                <w:rFonts w:hint="eastAsia"/>
              </w:rPr>
              <w:t>udit_ip</w:t>
            </w:r>
          </w:p>
        </w:tc>
        <w:tc>
          <w:tcPr>
            <w:tcW w:w="2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7C1DA" w14:textId="67AA867E" w:rsidR="00C835D5" w:rsidRDefault="00A7170B" w:rsidP="007C0C9E">
            <w:r>
              <w:t>Varchar</w:t>
            </w:r>
            <w:r w:rsidR="00C835D5">
              <w:rPr>
                <w:rFonts w:hint="eastAsia"/>
              </w:rPr>
              <w:t>(</w:t>
            </w:r>
            <w:r w:rsidR="00077B69">
              <w:rPr>
                <w:rFonts w:hint="eastAsia"/>
                <w:lang w:eastAsia="zh-CN"/>
              </w:rPr>
              <w:t>40</w:t>
            </w:r>
            <w:r w:rsidR="00DB640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97D7" w14:textId="77777777" w:rsidR="00C835D5" w:rsidRDefault="00C835D5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21689" w14:textId="77777777" w:rsidR="00C835D5" w:rsidRDefault="00C835D5" w:rsidP="007C0C9E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729F6" w14:textId="77777777" w:rsidR="00C835D5" w:rsidRDefault="00C835D5" w:rsidP="007C0C9E"/>
        </w:tc>
      </w:tr>
    </w:tbl>
    <w:p w14:paraId="5D310D64" w14:textId="5A0D419F" w:rsidR="00C835D5" w:rsidRDefault="00CD1C1C" w:rsidP="00BE5B86">
      <w:pPr>
        <w:pStyle w:val="4"/>
        <w:numPr>
          <w:ilvl w:val="1"/>
          <w:numId w:val="13"/>
        </w:numPr>
      </w:pPr>
      <w:bookmarkStart w:id="79" w:name="_Toc248822174"/>
      <w:bookmarkStart w:id="80" w:name="_Toc248822239"/>
      <w:bookmarkStart w:id="81" w:name="_Toc249156171"/>
      <w:r>
        <w:rPr>
          <w:rFonts w:hint="eastAsia"/>
        </w:rPr>
        <w:t xml:space="preserve"> </w:t>
      </w:r>
      <w:bookmarkStart w:id="82" w:name="_Toc269563244"/>
      <w:r w:rsidR="003738B5">
        <w:rPr>
          <w:rFonts w:hint="eastAsia"/>
        </w:rPr>
        <w:t>卖家信息表（</w:t>
      </w:r>
      <w:r w:rsidR="003738B5">
        <w:rPr>
          <w:rFonts w:hint="eastAsia"/>
        </w:rPr>
        <w:t>t_seller</w:t>
      </w:r>
      <w:r w:rsidR="003738B5">
        <w:rPr>
          <w:rFonts w:hint="eastAsia"/>
        </w:rPr>
        <w:t>）</w:t>
      </w:r>
      <w:bookmarkEnd w:id="79"/>
      <w:bookmarkEnd w:id="80"/>
      <w:bookmarkEnd w:id="81"/>
      <w:bookmarkEnd w:id="8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155"/>
        <w:gridCol w:w="2127"/>
        <w:gridCol w:w="1697"/>
        <w:gridCol w:w="850"/>
        <w:gridCol w:w="833"/>
        <w:gridCol w:w="2006"/>
      </w:tblGrid>
      <w:tr w:rsidR="003738B5" w14:paraId="2C979E6E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07AA6D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1016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代码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CFD27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9FB17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B295B9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主键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6910E" w14:textId="77777777" w:rsidR="003738B5" w:rsidRPr="00BE5B86" w:rsidRDefault="003738B5" w:rsidP="007C0C9E">
            <w:pPr>
              <w:jc w:val="center"/>
              <w:rPr>
                <w:sz w:val="28"/>
                <w:szCs w:val="28"/>
              </w:rPr>
            </w:pPr>
            <w:r w:rsidRPr="00BE5B86">
              <w:rPr>
                <w:rFonts w:hint="eastAsia"/>
                <w:sz w:val="28"/>
                <w:szCs w:val="28"/>
              </w:rPr>
              <w:t>注释</w:t>
            </w:r>
          </w:p>
        </w:tc>
      </w:tr>
      <w:tr w:rsidR="003738B5" w14:paraId="5B00EC62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59B5B" w14:textId="22BA58FA" w:rsidR="003738B5" w:rsidRDefault="003738B5" w:rsidP="007C0C9E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5D125" w14:textId="45354848" w:rsidR="003738B5" w:rsidRDefault="003738B5" w:rsidP="007C0C9E">
            <w:r>
              <w:t>seller_id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3F2C" w14:textId="1D896674" w:rsidR="003738B5" w:rsidRDefault="00A7170B" w:rsidP="007C0C9E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566CF" w14:textId="486C8880" w:rsidR="003738B5" w:rsidRDefault="009238E8" w:rsidP="007C0C9E"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5D549" w14:textId="77777777" w:rsidR="003738B5" w:rsidRDefault="003738B5" w:rsidP="007C0C9E">
            <w:r>
              <w:t>Y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4334E" w14:textId="77777777" w:rsidR="003738B5" w:rsidRDefault="003738B5" w:rsidP="007C0C9E"/>
        </w:tc>
      </w:tr>
      <w:tr w:rsidR="003738B5" w14:paraId="79C2CFDA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95C85" w14:textId="0505C289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卖家</w:t>
            </w:r>
            <w:r w:rsidR="009238E8" w:rsidRPr="005A10B1">
              <w:rPr>
                <w:rFonts w:hint="eastAsia"/>
                <w:color w:val="000000" w:themeColor="text1"/>
              </w:rPr>
              <w:t>登录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F29E4" w14:textId="51C464ED" w:rsidR="003738B5" w:rsidRPr="005A10B1" w:rsidRDefault="003738B5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seller_</w:t>
            </w:r>
            <w:r w:rsidR="009238E8" w:rsidRPr="005A10B1">
              <w:rPr>
                <w:rFonts w:hint="eastAsia"/>
                <w:color w:val="000000" w:themeColor="text1"/>
              </w:rPr>
              <w:t>login_</w:t>
            </w:r>
            <w:r w:rsidRPr="005A10B1">
              <w:rPr>
                <w:color w:val="000000" w:themeColor="text1"/>
              </w:rPr>
              <w:t>id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6E5EB" w14:textId="3B2C2677" w:rsidR="003738B5" w:rsidRPr="005A10B1" w:rsidRDefault="00A7170B" w:rsidP="007C0C9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5D43" w14:textId="66BB51D5" w:rsidR="003738B5" w:rsidRPr="005A10B1" w:rsidRDefault="009238E8" w:rsidP="007C0C9E">
            <w:pPr>
              <w:rPr>
                <w:color w:val="000000" w:themeColor="text1"/>
              </w:rPr>
            </w:pPr>
            <w:r w:rsidRPr="005A10B1">
              <w:rPr>
                <w:color w:val="000000" w:themeColor="text1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9949B" w14:textId="15115629" w:rsidR="003738B5" w:rsidRPr="001729E7" w:rsidRDefault="005E6237" w:rsidP="007C0C9E">
            <w:pPr>
              <w:rPr>
                <w:color w:val="FF0000"/>
              </w:rPr>
            </w:pPr>
            <w:r w:rsidRPr="001729E7">
              <w:rPr>
                <w:color w:val="FF0000"/>
              </w:rPr>
              <w:t>In</w:t>
            </w:r>
            <w:r w:rsidRPr="001729E7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6B9CE" w14:textId="77777777" w:rsidR="003738B5" w:rsidRPr="005A10B1" w:rsidRDefault="003738B5" w:rsidP="007C0C9E">
            <w:pPr>
              <w:rPr>
                <w:color w:val="000000" w:themeColor="text1"/>
              </w:rPr>
            </w:pPr>
          </w:p>
        </w:tc>
      </w:tr>
      <w:tr w:rsidR="0006461B" w14:paraId="3EE2921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3F2D7" w14:textId="61F4249E" w:rsidR="0006461B" w:rsidRDefault="0006461B" w:rsidP="007C0C9E">
            <w:r>
              <w:rPr>
                <w:rFonts w:hint="eastAsia"/>
              </w:rPr>
              <w:t>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7F4AE" w14:textId="6E2DAB45" w:rsidR="0006461B" w:rsidRDefault="0006461B" w:rsidP="007C0C9E">
            <w:r>
              <w:rPr>
                <w:rFonts w:hint="eastAsia"/>
              </w:rPr>
              <w:t>seller_type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A27122" w14:textId="5CD854DF" w:rsidR="0006461B" w:rsidRDefault="0006461B" w:rsidP="007C0C9E"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AE87D" w14:textId="723CCFE4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D3A8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5C27A" w14:textId="4013135D" w:rsidR="0006461B" w:rsidRDefault="0006461B" w:rsidP="007C0C9E">
            <w:r>
              <w:rPr>
                <w:rFonts w:hint="eastAsia"/>
              </w:rPr>
              <w:t>保留字段</w:t>
            </w:r>
          </w:p>
        </w:tc>
      </w:tr>
      <w:tr w:rsidR="0006461B" w14:paraId="4F75985F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C73E6" w14:textId="69106927" w:rsidR="0006461B" w:rsidRDefault="0006461B" w:rsidP="007C0C9E">
            <w:r>
              <w:rPr>
                <w:rFonts w:hint="eastAsia"/>
              </w:rPr>
              <w:t>创建时间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700B8" w14:textId="359EFD5F" w:rsidR="0006461B" w:rsidRDefault="0006461B" w:rsidP="007C0C9E">
            <w:r>
              <w:rPr>
                <w:rFonts w:hint="eastAsia"/>
              </w:rPr>
              <w:t>create</w:t>
            </w:r>
            <w:r>
              <w:t>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553C" w14:textId="1250874F" w:rsidR="0006461B" w:rsidRDefault="0006461B" w:rsidP="007C0C9E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8FBA" w14:textId="77777777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B9D81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1A8E" w14:textId="77777777" w:rsidR="0006461B" w:rsidRDefault="0006461B" w:rsidP="007C0C9E"/>
        </w:tc>
      </w:tr>
      <w:tr w:rsidR="0006461B" w14:paraId="56F24FD5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1AA95" w14:textId="5DA2AE11" w:rsidR="0006461B" w:rsidRDefault="0006461B" w:rsidP="007C0C9E">
            <w:r>
              <w:rPr>
                <w:rFonts w:hint="eastAsia"/>
              </w:rPr>
              <w:t>状态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9C749" w14:textId="2E35C65F" w:rsidR="0006461B" w:rsidRDefault="0006461B" w:rsidP="007C0C9E">
            <w:r>
              <w:t>status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EF4FD" w14:textId="2BAD841F" w:rsidR="0006461B" w:rsidRDefault="0006461B" w:rsidP="007C0C9E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73F8" w14:textId="3AB27413" w:rsidR="0006461B" w:rsidRDefault="0006461B" w:rsidP="007C0C9E"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2A459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7A719" w14:textId="6C91F685" w:rsidR="0006461B" w:rsidRDefault="0006461B" w:rsidP="007C0C9E"/>
        </w:tc>
      </w:tr>
      <w:tr w:rsidR="0006461B" w14:paraId="6A36A15C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46095" w14:textId="41A1CE47" w:rsidR="0006461B" w:rsidRDefault="0006461B" w:rsidP="007C0C9E">
            <w:r>
              <w:rPr>
                <w:rFonts w:hint="eastAsia"/>
                <w:color w:val="000000" w:themeColor="text1"/>
              </w:rPr>
              <w:t>公司名称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9FAF0" w14:textId="77734265" w:rsidR="0006461B" w:rsidRDefault="0006461B" w:rsidP="007C0C9E"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o_name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C959D" w14:textId="1BC71D45" w:rsidR="0006461B" w:rsidRDefault="0006461B" w:rsidP="007C0C9E"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48C5E" w14:textId="40BAAE38" w:rsidR="0006461B" w:rsidRDefault="0006461B" w:rsidP="007C0C9E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ADF0" w14:textId="77777777" w:rsidR="0006461B" w:rsidRDefault="0006461B" w:rsidP="007C0C9E"/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CE71" w14:textId="0CE04517" w:rsidR="0006461B" w:rsidRDefault="0006461B" w:rsidP="007C0C9E"/>
        </w:tc>
      </w:tr>
      <w:tr w:rsidR="0006461B" w14:paraId="6992A3A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54CF1" w14:textId="12C73D81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营业执照注册号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56DED" w14:textId="2712B0F0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co_bln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F5AB" w14:textId="2061FFA5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B490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E972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A51D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6E6376B3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CFC7" w14:textId="6A9916E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营业期限开始时间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DE08E" w14:textId="59E46C5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bt_start_date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C8A91" w14:textId="486EF428" w:rsidR="0006461B" w:rsidRPr="005A10B1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47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51B1F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BE2377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45BBACC8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C0D3" w14:textId="639978EC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营业期限结束时间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13472" w14:textId="2F634F7F" w:rsidR="0006461B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bt_end_data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5D26F" w14:textId="24265E49" w:rsidR="0006461B" w:rsidRDefault="0006461B" w:rsidP="009238E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697B6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DB1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0B1A4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3A119057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906F5" w14:textId="6EFBD741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营业执照所在地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E02F" w14:textId="4E7DD66B" w:rsidR="0006461B" w:rsidRDefault="0006461B" w:rsidP="007C0C9E">
            <w:r>
              <w:rPr>
                <w:rFonts w:hint="eastAsia"/>
                <w:color w:val="000000" w:themeColor="text1"/>
              </w:rPr>
              <w:t>bt_geo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15C98" w14:textId="6FDAB957" w:rsidR="0006461B" w:rsidRDefault="0006461B" w:rsidP="009238E8"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9EDD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5200C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B643E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</w:tr>
      <w:tr w:rsidR="0006461B" w14:paraId="1AEB36E1" w14:textId="77777777" w:rsidTr="00BE5B86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0D02" w14:textId="35052316" w:rsidR="0006461B" w:rsidRDefault="0006461B" w:rsidP="007C0C9E">
            <w:r>
              <w:rPr>
                <w:rFonts w:hint="eastAsia"/>
                <w:color w:val="000000" w:themeColor="text1"/>
                <w:lang w:eastAsia="zh-CN"/>
              </w:rPr>
              <w:t>注册资金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EBFB9" w14:textId="5C0084BA" w:rsidR="0006461B" w:rsidRDefault="0006461B" w:rsidP="007C0C9E">
            <w:r>
              <w:rPr>
                <w:rFonts w:hint="eastAsia"/>
                <w:color w:val="000000" w:themeColor="text1"/>
              </w:rPr>
              <w:t>register_capital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DE650" w14:textId="1E16E85F" w:rsidR="0006461B" w:rsidRDefault="0006461B" w:rsidP="009238E8">
            <w:r>
              <w:rPr>
                <w:rFonts w:hint="eastAsia"/>
                <w:color w:val="000000" w:themeColor="text1"/>
              </w:rPr>
              <w:t>varchar(10)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95730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2BB41" w14:textId="77777777" w:rsidR="0006461B" w:rsidRPr="005A10B1" w:rsidRDefault="0006461B" w:rsidP="007C0C9E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69F54" w14:textId="7F86881F" w:rsidR="0006461B" w:rsidRPr="005A10B1" w:rsidRDefault="0006461B" w:rsidP="007C0C9E">
            <w:pPr>
              <w:rPr>
                <w:color w:val="000000" w:themeColor="text1"/>
              </w:rPr>
            </w:pPr>
            <w:r>
              <w:rPr>
                <w:rFonts w:hint="eastAsia"/>
                <w:szCs w:val="21"/>
              </w:rPr>
              <w:t>单位：万元</w:t>
            </w:r>
          </w:p>
        </w:tc>
      </w:tr>
      <w:tr w:rsidR="0006461B" w14:paraId="1A603C3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B1B9" w14:textId="6FDD42A0" w:rsidR="0006461B" w:rsidRDefault="0006461B" w:rsidP="00D42598">
            <w:r>
              <w:rPr>
                <w:rFonts w:hint="eastAsia"/>
                <w:color w:val="000000" w:themeColor="text1"/>
                <w:lang w:eastAsia="zh-CN"/>
              </w:rPr>
              <w:t>经营范围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D329" w14:textId="5EAD07FE" w:rsidR="0006461B" w:rsidRDefault="0006461B" w:rsidP="00D42598">
            <w:r>
              <w:rPr>
                <w:rFonts w:hint="eastAsia"/>
                <w:color w:val="000000" w:themeColor="text1"/>
              </w:rPr>
              <w:t>biz_scope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A9447" w14:textId="58CD45A5" w:rsidR="0006461B" w:rsidRDefault="0006461B" w:rsidP="00D42598"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72D1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A18F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C5908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A2A77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B183E" w14:textId="55F5B2F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法人姓名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DB40D" w14:textId="4DDEA5E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3309" w14:textId="718EC33D" w:rsidR="0006461B" w:rsidRDefault="0006461B" w:rsidP="00D42598"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FB1B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A45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A051C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278F9B3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116BA" w14:textId="0CE4E9D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法人手机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9CF6" w14:textId="123AA75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lp_mobile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F5679" w14:textId="0ECF647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0F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041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D512B" w14:textId="77777777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0523CE3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76276" w14:textId="454EA58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联系地址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94A09" w14:textId="753082D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contact_addr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A0BAA" w14:textId="611802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E752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0ADA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20B9A" w14:textId="3BE6ED19" w:rsidR="0006461B" w:rsidRDefault="0006461B" w:rsidP="00D42598">
            <w:pPr>
              <w:rPr>
                <w:color w:val="000000" w:themeColor="text1"/>
              </w:rPr>
            </w:pPr>
          </w:p>
        </w:tc>
      </w:tr>
      <w:tr w:rsidR="0006461B" w14:paraId="1DFC80A7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1A0CA" w14:textId="25229AE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传真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25759" w14:textId="3B9E041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fax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DD5BC" w14:textId="6BDAE6F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D766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4E10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8C00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84E9E5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0368B" w14:textId="47DB3E1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公司网址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7553" w14:textId="40E9C03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co_site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AA2C" w14:textId="58E43A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B3C9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0483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E69D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C628D3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BD3C0" w14:textId="46A035E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旗下品牌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740AC" w14:textId="0B411EF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co_brand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CABE" w14:textId="5C4D8BB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varchar(200)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6C71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FD48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3AD4" w14:textId="21C88E6F" w:rsidR="0006461B" w:rsidRPr="00DB7955" w:rsidRDefault="0006461B" w:rsidP="00FC6DCC">
            <w:pPr>
              <w:rPr>
                <w:szCs w:val="21"/>
              </w:rPr>
            </w:pPr>
          </w:p>
        </w:tc>
      </w:tr>
      <w:tr w:rsidR="0006461B" w14:paraId="5359817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9A8C" w14:textId="260D0AA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6AE1E" w14:textId="285574C9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2BD1F" w14:textId="26BAE81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E213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CB0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2D59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04E6EF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1BFA" w14:textId="6B667B5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营业执照（扫描件）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1AF" w14:textId="6CC47E9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70493" w14:textId="27E8EEF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58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F57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7DDA2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AC5C08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B3EC" w14:textId="2E237A8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组织结构代码（扫</w:t>
            </w: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描件）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D2A32" w14:textId="2B26A742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org_code_img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88241" w14:textId="52B712E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9B30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6155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CB55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DC26EC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86A96" w14:textId="545D673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lastRenderedPageBreak/>
              <w:t>税务登记证件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DF162" w14:textId="1751382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FDDE" w14:textId="43EAE5B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4E92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0EC7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C314C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9419E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DFE4F" w14:textId="257AEC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法人身份证正面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1D69F" w14:textId="77E0255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id__a_img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354E5" w14:textId="6BCDF9D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CCBC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365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C980B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4A5CFB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ACA21" w14:textId="2AC89F7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法人身份证反面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912DA" w14:textId="429F10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id_b_img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1E3E" w14:textId="6B5BB7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23B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3F7B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427F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C7560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A8A57" w14:textId="59A3ADEC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DA2F7B" w14:textId="715FAE4D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C4F88" w14:textId="7EAEB6BB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40A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2289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B94C7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B97CCF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D4708" w14:textId="4CD86AE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组织机构代码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ABF9E" w14:textId="5EDA080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org_code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5F5B4" w14:textId="6D732406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FC4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0C90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D65D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42FECF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3C95F" w14:textId="2147301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纳税人识别号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13858" w14:textId="430D29A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Tax_no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B8B77" w14:textId="6B043EE3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24C0B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C068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4572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46B39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253B" w14:textId="1CED8C6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纳税人类型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2F9BC" w14:textId="602FB0F7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38F11" w14:textId="20A4EF5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45CF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019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65137" w14:textId="54857410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82F8D4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020CE" w14:textId="6E314C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纳税税率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76243" w14:textId="74495BF8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>
              <w:rPr>
                <w:rFonts w:hint="eastAsia"/>
                <w:color w:val="000000" w:themeColor="text1"/>
              </w:rPr>
              <w:t>ax_ratio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1A5F8" w14:textId="3D5A413D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>
              <w:rPr>
                <w:rFonts w:hint="eastAsia"/>
                <w:color w:val="000000" w:themeColor="text1"/>
              </w:rPr>
              <w:t>archar(2)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8D7B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838E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CFE2A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055AC3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1728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437E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967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94A5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6CAA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8F54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5DC82302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0F4EA" w14:textId="4A859CA6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银行开户名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08EEB" w14:textId="02D75DD5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7CC60" w14:textId="1B37597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85438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3BDE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97E1F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119C841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48687" w14:textId="3570271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银行账号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BBC4" w14:textId="2A9772D2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ank_acct_no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5160F" w14:textId="0F1CAC3F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C1E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2D6C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56B2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8E0A839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441F2" w14:textId="5A08AB1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开户行支行名称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EE61" w14:textId="1997EEF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FD6AE" w14:textId="74B74541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AA1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8851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61281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7CD1462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64517" w14:textId="35E8D2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开户行支行联行号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521B" w14:textId="3FDCF37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branch_no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BABFA" w14:textId="1A74F699" w:rsidR="0006461B" w:rsidRDefault="0006461B" w:rsidP="00D425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16B4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EBF9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7FFE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7564618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5A72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995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959F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E4D7F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FF46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EEA6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C75983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74D9" w14:textId="1425014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合同签署类型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A3A3" w14:textId="6AAFF03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contract_type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19942" w14:textId="7AA04B5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121D1" w14:textId="727854F9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022D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D02B" w14:textId="77777777" w:rsidR="0006461B" w:rsidRDefault="0006461B" w:rsidP="0006461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在线签署</w:t>
            </w:r>
          </w:p>
          <w:p w14:paraId="4BAF7279" w14:textId="561EB0E6" w:rsidR="0006461B" w:rsidRPr="001C3496" w:rsidRDefault="0006461B" w:rsidP="00C2227B">
            <w:pPr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：线下签署</w:t>
            </w:r>
          </w:p>
        </w:tc>
      </w:tr>
      <w:tr w:rsidR="0006461B" w14:paraId="136CAF9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AB3D3" w14:textId="727558F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合同扫描件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192BF" w14:textId="1AE408A1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contract_img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79536" w14:textId="392BC1C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AB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2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14C65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30736D4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6B4E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5EB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9CFA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D4B9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E95F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D3AD8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C2FC6BD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C06E2" w14:textId="5EB6FA50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业务负责人（姓名）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C4AC" w14:textId="2CADC048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biz_man_name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5D9A5" w14:textId="20B64F3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B5CA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DE747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E779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DB9D06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E368A" w14:textId="0D0AC323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业务负责人（职位）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F1470" w14:textId="70ECBF5F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biz_man_position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FF165" w14:textId="45769F6A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C67F6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3205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A1A4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65DDC88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FE18" w14:textId="72CE81B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DD93" w14:textId="775446DD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biz_man_id_no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717D0" w14:textId="772F7B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3E03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CBC7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6CEE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B95C4A1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773AE" w14:textId="739E06A4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业务负责人（手机号）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DCA01" w14:textId="1071B4E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biz_man_mobile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B6280" w14:textId="75357DA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EB60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AB344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C076D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24456EEF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4E624" w14:textId="2022159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995D" w14:textId="56A2CBAC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biz_man_qq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17E06" w14:textId="3E6C577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varchar(15)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5B9C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348B1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859B0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06461B" w14:paraId="0EE0C54A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9EB93" w14:textId="5D63F267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F36BA" w14:textId="5E573D85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biz_man_email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34C9F" w14:textId="53E00AEE" w:rsidR="0006461B" w:rsidRDefault="0006461B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F3B70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8230E" w14:textId="77777777" w:rsidR="0006461B" w:rsidRDefault="0006461B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5DB73" w14:textId="77777777" w:rsidR="0006461B" w:rsidRDefault="0006461B" w:rsidP="00D42598">
            <w:pPr>
              <w:pStyle w:val="a8"/>
              <w:ind w:left="360"/>
              <w:rPr>
                <w:szCs w:val="21"/>
              </w:rPr>
            </w:pPr>
          </w:p>
        </w:tc>
      </w:tr>
      <w:tr w:rsidR="00C50AD0" w14:paraId="7C00476E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5C047" w14:textId="2F3F494E" w:rsidR="00C50AD0" w:rsidRDefault="00C50AD0" w:rsidP="00D42598">
            <w:r w:rsidRPr="005A10B1">
              <w:rPr>
                <w:rFonts w:hint="eastAsia"/>
                <w:color w:val="000000" w:themeColor="text1"/>
              </w:rPr>
              <w:t>是否已交保证金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E42E0" w14:textId="793A810A" w:rsidR="00C50AD0" w:rsidRDefault="00C50AD0" w:rsidP="00D42598"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Is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Paid</w:t>
            </w:r>
            <w:r w:rsidRPr="005A10B1">
              <w:rPr>
                <w:rFonts w:hint="eastAsia"/>
                <w:color w:val="000000" w:themeColor="text1"/>
                <w:bdr w:val="none" w:sz="0" w:space="0" w:color="auto"/>
                <w:lang w:eastAsia="zh-CN"/>
              </w:rPr>
              <w:t>_</w:t>
            </w:r>
            <w:r w:rsidRPr="005A10B1">
              <w:rPr>
                <w:color w:val="000000" w:themeColor="text1"/>
                <w:bdr w:val="none" w:sz="0" w:space="0" w:color="auto"/>
                <w:lang w:eastAsia="zh-CN"/>
              </w:rPr>
              <w:t>Deposit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87879" w14:textId="54754C0D" w:rsidR="00C50AD0" w:rsidRDefault="00C50AD0" w:rsidP="00D42598">
            <w:r w:rsidRPr="005A10B1">
              <w:rPr>
                <w:color w:val="000000" w:themeColor="text1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27F6B" w14:textId="32F36C76" w:rsidR="00C50AD0" w:rsidRDefault="00C50AD0" w:rsidP="00D42598">
            <w:pPr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DF5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65A" w14:textId="77777777" w:rsidR="00C50AD0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5A10B1">
              <w:rPr>
                <w:rFonts w:hint="eastAsia"/>
                <w:color w:val="000000" w:themeColor="text1"/>
              </w:rPr>
              <w:t>未交；</w:t>
            </w:r>
          </w:p>
          <w:p w14:paraId="7C9BB1C8" w14:textId="20EC54FA" w:rsidR="00C50AD0" w:rsidRPr="00C2227B" w:rsidRDefault="00C50AD0" w:rsidP="00C2227B">
            <w:pPr>
              <w:pStyle w:val="a8"/>
              <w:numPr>
                <w:ilvl w:val="0"/>
                <w:numId w:val="8"/>
              </w:numPr>
              <w:ind w:firstLineChars="0"/>
              <w:rPr>
                <w:color w:val="000000" w:themeColor="text1"/>
              </w:rPr>
            </w:pPr>
            <w:r w:rsidRPr="00C2227B">
              <w:rPr>
                <w:rFonts w:hint="eastAsia"/>
                <w:color w:val="000000" w:themeColor="text1"/>
              </w:rPr>
              <w:t>已交</w:t>
            </w:r>
          </w:p>
        </w:tc>
      </w:tr>
      <w:tr w:rsidR="00C50AD0" w14:paraId="19731E65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2AA5" w14:textId="29EC0177" w:rsidR="00C50AD0" w:rsidRPr="005A10B1" w:rsidRDefault="00C50AD0" w:rsidP="00D42598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保证金缴纳时间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AEA9C" w14:textId="59D97B13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>
              <w:t>deposit_date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74773" w14:textId="2768EA36" w:rsidR="00C50AD0" w:rsidRPr="005A10B1" w:rsidRDefault="00C50AD0" w:rsidP="00D42598">
            <w:pPr>
              <w:rPr>
                <w:color w:val="000000" w:themeColor="text1"/>
              </w:rPr>
            </w:pPr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CEC61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52AC4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67FD7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00C80FE0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E9B7F" w14:textId="5AE022EA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保证金审核人(账号)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0370C" w14:textId="63A85CF9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deposit_auditor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8E05" w14:textId="4D03A0DC" w:rsidR="00C50AD0" w:rsidRPr="005A10B1" w:rsidRDefault="00C50AD0" w:rsidP="00D42598">
            <w:pPr>
              <w:rPr>
                <w:color w:val="000000" w:themeColor="text1"/>
              </w:rPr>
            </w:pPr>
            <w:r>
              <w:t>varchar</w:t>
            </w:r>
            <w:r w:rsidRPr="001A78E8"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1144F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4E0E8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05B0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  <w:tr w:rsidR="00C50AD0" w14:paraId="63FA7FDB" w14:textId="77777777" w:rsidTr="00BE5B86">
        <w:tblPrEx>
          <w:tblLook w:val="04A0" w:firstRow="1" w:lastRow="0" w:firstColumn="1" w:lastColumn="0" w:noHBand="0" w:noVBand="1"/>
        </w:tblPrEx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628B" w14:textId="1F3F010C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asciiTheme="minorEastAsia" w:hAnsiTheme="minorEastAsia"/>
              </w:rPr>
              <w:t>保证金</w:t>
            </w:r>
            <w:r w:rsidRPr="001A78E8">
              <w:rPr>
                <w:rFonts w:asciiTheme="minorEastAsia" w:hAnsiTheme="minorEastAsia" w:cs="宋体"/>
                <w:bdr w:val="none" w:sz="0" w:space="0" w:color="auto"/>
                <w:lang w:eastAsia="zh-CN"/>
              </w:rPr>
              <w:t>审核</w:t>
            </w:r>
            <w:r w:rsidRPr="001A78E8">
              <w:rPr>
                <w:rFonts w:asciiTheme="minorEastAsia" w:hAnsiTheme="minorEastAsia" w:cs="宋体" w:hint="eastAsia"/>
                <w:bdr w:val="none" w:sz="0" w:space="0" w:color="auto"/>
                <w:lang w:eastAsia="zh-CN"/>
              </w:rPr>
              <w:t>日期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E3048" w14:textId="4F17FD21" w:rsidR="00C50AD0" w:rsidRPr="005A10B1" w:rsidRDefault="00C50AD0" w:rsidP="00D42598">
            <w:pPr>
              <w:rPr>
                <w:color w:val="000000" w:themeColor="text1"/>
                <w:bdr w:val="none" w:sz="0" w:space="0" w:color="auto"/>
                <w:lang w:eastAsia="zh-CN"/>
              </w:rPr>
            </w:pPr>
            <w:r w:rsidRPr="001A78E8">
              <w:t>deposit_audit_date</w:t>
            </w:r>
          </w:p>
        </w:tc>
        <w:tc>
          <w:tcPr>
            <w:tcW w:w="1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266D" w14:textId="27D135C6" w:rsidR="00C50AD0" w:rsidRPr="005A10B1" w:rsidRDefault="00C50AD0" w:rsidP="00D42598">
            <w:pPr>
              <w:rPr>
                <w:color w:val="000000" w:themeColor="text1"/>
              </w:rPr>
            </w:pPr>
            <w:r w:rsidRPr="001A78E8">
              <w:rPr>
                <w:rFonts w:cs="宋体"/>
                <w:bdr w:val="none" w:sz="0" w:space="0" w:color="auto"/>
                <w:lang w:eastAsia="zh-CN"/>
              </w:rPr>
              <w:t>date</w:t>
            </w:r>
            <w:r>
              <w:rPr>
                <w:rFonts w:cs="宋体" w:hint="eastAsia"/>
                <w:bdr w:val="none" w:sz="0" w:space="0" w:color="auto"/>
                <w:lang w:eastAsia="zh-CN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20F92" w14:textId="77777777" w:rsidR="00C50AD0" w:rsidRPr="005A10B1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C2411" w14:textId="77777777" w:rsidR="00C50AD0" w:rsidRDefault="00C50AD0" w:rsidP="00D42598">
            <w:pPr>
              <w:rPr>
                <w:color w:val="000000" w:themeColor="text1"/>
              </w:rPr>
            </w:pP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0535B" w14:textId="77777777" w:rsidR="00C50AD0" w:rsidRPr="00C2227B" w:rsidRDefault="00C50AD0" w:rsidP="00C2227B">
            <w:pPr>
              <w:rPr>
                <w:color w:val="000000" w:themeColor="text1"/>
              </w:rPr>
            </w:pPr>
          </w:p>
        </w:tc>
      </w:tr>
    </w:tbl>
    <w:p w14:paraId="26CEA11D" w14:textId="24BEAF9A" w:rsidR="003738B5" w:rsidRDefault="003738B5" w:rsidP="00BA27DD"/>
    <w:p w14:paraId="007FB509" w14:textId="77777777" w:rsidR="0029229F" w:rsidRDefault="0029229F" w:rsidP="00BE5B86">
      <w:pPr>
        <w:pStyle w:val="4"/>
        <w:numPr>
          <w:ilvl w:val="1"/>
          <w:numId w:val="13"/>
        </w:numPr>
      </w:pPr>
      <w:bookmarkStart w:id="83" w:name="_Toc269563245"/>
      <w:bookmarkStart w:id="84" w:name="_Toc248822175"/>
      <w:bookmarkStart w:id="85" w:name="_Toc248822240"/>
      <w:bookmarkStart w:id="86" w:name="_Toc249156172"/>
      <w:r w:rsidRPr="0029229F">
        <w:rPr>
          <w:rFonts w:hint="eastAsia"/>
        </w:rPr>
        <w:t>卖家资质表</w:t>
      </w:r>
      <w:r w:rsidRPr="0029229F">
        <w:rPr>
          <w:rFonts w:hint="eastAsia"/>
        </w:rPr>
        <w:t>(t_seller _quali)</w:t>
      </w:r>
      <w:bookmarkEnd w:id="8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2835"/>
        <w:gridCol w:w="567"/>
        <w:gridCol w:w="868"/>
        <w:gridCol w:w="1701"/>
      </w:tblGrid>
      <w:tr w:rsidR="0029229F" w14:paraId="7AFB6DB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C4A106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1063EB0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43C3A71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59AE527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5255FCC8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F68FC" w14:textId="77777777" w:rsidR="0029229F" w:rsidRDefault="0029229F" w:rsidP="00D4259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9229F" w14:paraId="658B48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AC6A49" w14:textId="65F5A532" w:rsidR="0029229F" w:rsidRDefault="0029229F" w:rsidP="00D42598">
            <w:r>
              <w:rPr>
                <w:rFonts w:hint="eastAsia"/>
              </w:rPr>
              <w:t>资质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76288A" w14:textId="77777777" w:rsidR="0029229F" w:rsidRDefault="0029229F" w:rsidP="00D42598">
            <w:r>
              <w:rPr>
                <w:rFonts w:hint="eastAsia"/>
              </w:rPr>
              <w:t>seller_quali_id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FE34E9" w14:textId="2A893E04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40B560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AD879" w14:textId="77777777" w:rsidR="0029229F" w:rsidRDefault="0029229F" w:rsidP="00D42598">
            <w: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F876D" w14:textId="77777777" w:rsidR="0029229F" w:rsidRDefault="0029229F" w:rsidP="00D42598"/>
        </w:tc>
      </w:tr>
      <w:tr w:rsidR="0029229F" w14:paraId="6435E6C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787367" w14:textId="77777777" w:rsidR="0029229F" w:rsidRDefault="0029229F" w:rsidP="00D42598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FF3B6" w14:textId="77777777" w:rsidR="0029229F" w:rsidRDefault="0029229F" w:rsidP="00D42598">
            <w:r>
              <w:rPr>
                <w:rFonts w:hint="eastAsia"/>
              </w:rPr>
              <w:t>seller</w:t>
            </w:r>
            <w:r>
              <w:t>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6556EB" w14:textId="6E1CE8F5" w:rsidR="0029229F" w:rsidRDefault="00A7170B" w:rsidP="00D4259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4725B" w14:textId="77777777" w:rsidR="0029229F" w:rsidRDefault="0029229F" w:rsidP="00D42598">
            <w: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3BFA2" w14:textId="2C6F0348" w:rsidR="0029229F" w:rsidRDefault="00FC6DCC" w:rsidP="00D42598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B9AFF" w14:textId="77777777" w:rsidR="0029229F" w:rsidRDefault="0029229F" w:rsidP="00D42598"/>
        </w:tc>
      </w:tr>
      <w:tr w:rsidR="0029229F" w14:paraId="7BFE481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E243D9" w14:textId="77777777" w:rsidR="0029229F" w:rsidRDefault="0029229F" w:rsidP="00D42598">
            <w:r>
              <w:rPr>
                <w:rFonts w:hint="eastAsia"/>
              </w:rPr>
              <w:t>资质名称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D51851E" w14:textId="601027AD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rPr>
                <w:rFonts w:hint="eastAsia"/>
              </w:rPr>
              <w:t>uali_name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6CACF5" w14:textId="4D5565DD" w:rsidR="0029229F" w:rsidRDefault="00A7170B" w:rsidP="00D42598">
            <w:r>
              <w:t>Varchar</w:t>
            </w:r>
            <w:r w:rsidR="00496A90">
              <w:rPr>
                <w:rFonts w:hint="eastAsia"/>
              </w:rPr>
              <w:t>(</w:t>
            </w:r>
            <w:r w:rsidR="00496A90">
              <w:rPr>
                <w:rFonts w:hint="eastAsia"/>
                <w:lang w:eastAsia="zh-CN"/>
              </w:rPr>
              <w:t>10</w:t>
            </w:r>
            <w:r w:rsidR="0029229F"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43AC7" w14:textId="03714188" w:rsidR="0029229F" w:rsidRDefault="00586E9F" w:rsidP="00D4259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F9CDD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1A972" w14:textId="77777777" w:rsidR="0029229F" w:rsidRDefault="0029229F" w:rsidP="00D42598"/>
        </w:tc>
      </w:tr>
      <w:tr w:rsidR="0029229F" w14:paraId="0B61B83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1683C" w14:textId="77777777" w:rsidR="0029229F" w:rsidRDefault="0029229F" w:rsidP="00D42598">
            <w:r>
              <w:rPr>
                <w:rFonts w:hint="eastAsia"/>
              </w:rPr>
              <w:t>资质电子版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8AE9F" w14:textId="1BCF4A94" w:rsidR="0029229F" w:rsidRDefault="00DE7E22" w:rsidP="00D42598">
            <w:r>
              <w:rPr>
                <w:rFonts w:hint="eastAsia"/>
                <w:lang w:eastAsia="zh-CN"/>
              </w:rPr>
              <w:t>q</w:t>
            </w:r>
            <w:r w:rsidR="0029229F">
              <w:t>ua</w:t>
            </w:r>
            <w:r w:rsidR="009819F6">
              <w:rPr>
                <w:rFonts w:hint="eastAsia"/>
                <w:lang w:eastAsia="zh-CN"/>
              </w:rPr>
              <w:t>li</w:t>
            </w:r>
            <w:r w:rsidR="0029229F">
              <w:rPr>
                <w:rFonts w:hint="eastAsia"/>
              </w:rPr>
              <w:t>_url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FE805" w14:textId="6A26D9D5" w:rsidR="0029229F" w:rsidRDefault="00A7170B" w:rsidP="00D42598">
            <w:r>
              <w:t>Varchar</w:t>
            </w:r>
            <w:r w:rsidR="0029229F">
              <w:rPr>
                <w:rFonts w:hint="eastAsia"/>
              </w:rPr>
              <w:t>(256)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F4FD" w14:textId="77777777" w:rsidR="0029229F" w:rsidRDefault="0029229F" w:rsidP="00D42598">
            <w:r>
              <w:rPr>
                <w:rFonts w:hint="eastAsia"/>
              </w:rPr>
              <w:t>n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75A56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17993" w14:textId="77777777" w:rsidR="0029229F" w:rsidRDefault="0029229F" w:rsidP="00D42598"/>
        </w:tc>
      </w:tr>
      <w:tr w:rsidR="0029229F" w14:paraId="7386045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42E0E" w14:textId="77777777" w:rsidR="0029229F" w:rsidRDefault="0029229F" w:rsidP="00D42598">
            <w:r>
              <w:rPr>
                <w:rFonts w:hint="eastAsia"/>
              </w:rPr>
              <w:lastRenderedPageBreak/>
              <w:t>到期日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7AB66" w14:textId="4B621071" w:rsidR="0029229F" w:rsidRDefault="00DE7E22" w:rsidP="00D42598">
            <w:r>
              <w:rPr>
                <w:rFonts w:hint="eastAsia"/>
                <w:lang w:eastAsia="zh-CN"/>
              </w:rPr>
              <w:t>e</w:t>
            </w:r>
            <w:r w:rsidR="0029229F">
              <w:rPr>
                <w:rFonts w:hint="eastAsia"/>
              </w:rPr>
              <w:t>xpire_date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3980" w14:textId="10658453" w:rsidR="0029229F" w:rsidRDefault="00A7170B" w:rsidP="00D42598">
            <w:r>
              <w:rPr>
                <w:rFonts w:hint="eastAsia"/>
              </w:rPr>
              <w:t>varchar</w:t>
            </w:r>
            <w:r w:rsidR="00D50987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CE5A" w14:textId="77777777" w:rsidR="0029229F" w:rsidRDefault="0029229F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A06EC" w14:textId="77777777" w:rsidR="0029229F" w:rsidRDefault="0029229F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8565D" w14:textId="77777777" w:rsidR="0029229F" w:rsidRDefault="0029229F" w:rsidP="00D42598">
            <w:r>
              <w:t>N</w:t>
            </w:r>
            <w:r>
              <w:rPr>
                <w:rFonts w:hint="eastAsia"/>
              </w:rPr>
              <w:t>ull</w:t>
            </w:r>
            <w:r>
              <w:rPr>
                <w:rFonts w:hint="eastAsia"/>
              </w:rPr>
              <w:t>值表示永久</w:t>
            </w:r>
          </w:p>
        </w:tc>
      </w:tr>
      <w:tr w:rsidR="00141CAE" w14:paraId="3841893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6F0C" w14:textId="526AB399" w:rsidR="00141CAE" w:rsidRDefault="00141CAE" w:rsidP="00D42598">
            <w:r>
              <w:rPr>
                <w:rFonts w:hint="eastAsia"/>
              </w:rPr>
              <w:t>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EFBD2" w14:textId="6278CF18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F9DAD" w14:textId="314D58C3" w:rsidR="00141CAE" w:rsidRDefault="00C2227B" w:rsidP="00D42598">
            <w:r>
              <w:rPr>
                <w:rFonts w:hint="eastAsia"/>
              </w:rPr>
              <w:t>smallint</w:t>
            </w:r>
            <w:r w:rsidR="00141CAE">
              <w:t>(</w:t>
            </w:r>
            <w:r>
              <w:rPr>
                <w:rFonts w:hint="eastAsia"/>
              </w:rPr>
              <w:t>5</w:t>
            </w:r>
            <w:r w:rsidR="00141CAE"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CF63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0E520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2E680" w14:textId="57D9E0E6" w:rsidR="00141CAE" w:rsidRDefault="00141CAE" w:rsidP="00D42598">
            <w:r>
              <w:rPr>
                <w:rFonts w:hint="eastAsia"/>
              </w:rPr>
              <w:t>一级类目</w:t>
            </w:r>
          </w:p>
        </w:tc>
      </w:tr>
      <w:tr w:rsidR="00141CAE" w14:paraId="38C861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C3AE7" w14:textId="5C95BECE" w:rsidR="00141CAE" w:rsidRDefault="00141CAE" w:rsidP="00D42598">
            <w:r>
              <w:rPr>
                <w:rFonts w:hint="eastAsia"/>
              </w:rPr>
              <w:t>类目名称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C8796" w14:textId="77C5CA36" w:rsidR="00141CAE" w:rsidRDefault="00141CAE" w:rsidP="00D42598">
            <w:pPr>
              <w:rPr>
                <w:lang w:eastAsia="zh-CN"/>
              </w:rPr>
            </w:pPr>
            <w:r>
              <w:t>C</w:t>
            </w:r>
            <w:r>
              <w:rPr>
                <w:rFonts w:hint="eastAsia"/>
              </w:rPr>
              <w:t>c_name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4CE6" w14:textId="7E9B3665" w:rsidR="00141CAE" w:rsidRDefault="00A7170B" w:rsidP="00D42598">
            <w:r>
              <w:t>Varchar</w:t>
            </w:r>
            <w:r w:rsidR="00141CAE"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4F15D" w14:textId="77777777" w:rsidR="00141CAE" w:rsidRDefault="00141CAE" w:rsidP="00D42598"/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C6683" w14:textId="77777777" w:rsidR="00141CAE" w:rsidRDefault="00141CAE" w:rsidP="00D42598"/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56E61" w14:textId="77777777" w:rsidR="00141CAE" w:rsidRDefault="00141CAE" w:rsidP="00D42598"/>
        </w:tc>
      </w:tr>
      <w:bookmarkEnd w:id="84"/>
      <w:bookmarkEnd w:id="85"/>
      <w:bookmarkEnd w:id="86"/>
    </w:tbl>
    <w:p w14:paraId="7255A6BF" w14:textId="77777777" w:rsidR="007C0C9E" w:rsidRDefault="007C0C9E" w:rsidP="00BA27DD">
      <w:pPr>
        <w:rPr>
          <w:lang w:eastAsia="zh-CN"/>
        </w:rPr>
      </w:pPr>
    </w:p>
    <w:p w14:paraId="74F2EE55" w14:textId="78CC8189" w:rsidR="00815C07" w:rsidRPr="00C2227B" w:rsidRDefault="006E1E54" w:rsidP="006E1E54">
      <w:pPr>
        <w:pStyle w:val="4"/>
      </w:pPr>
      <w:bookmarkStart w:id="87" w:name="_Toc249156174"/>
      <w:bookmarkStart w:id="88" w:name="_Toc269563248"/>
      <w:r w:rsidRPr="00A95588">
        <w:t>2.8</w:t>
      </w:r>
      <w:r w:rsidR="00762785" w:rsidRPr="00C2227B">
        <w:rPr>
          <w:rFonts w:hint="eastAsia"/>
          <w:lang w:eastAsia="zh-CN"/>
        </w:rPr>
        <w:t>卖家</w:t>
      </w:r>
      <w:r w:rsidRPr="00C2227B">
        <w:rPr>
          <w:rFonts w:hint="eastAsia"/>
        </w:rPr>
        <w:t>信用账户</w:t>
      </w:r>
      <w:r w:rsidR="00DD6931" w:rsidRPr="00C2227B">
        <w:rPr>
          <w:rFonts w:hint="eastAsia"/>
        </w:rPr>
        <w:t>表（</w:t>
      </w:r>
      <w:r w:rsidR="00DD6931" w:rsidRPr="00C2227B">
        <w:t>t_</w:t>
      </w:r>
      <w:r w:rsidR="00C2227B">
        <w:rPr>
          <w:rFonts w:hint="eastAsia"/>
        </w:rPr>
        <w:t>seller</w:t>
      </w:r>
      <w:r w:rsidR="00DD6931" w:rsidRPr="00C2227B">
        <w:t>_credit</w:t>
      </w:r>
      <w:r w:rsidR="00DD6931" w:rsidRPr="00C2227B">
        <w:rPr>
          <w:rFonts w:hint="eastAsia"/>
        </w:rPr>
        <w:t>）</w:t>
      </w:r>
      <w:bookmarkEnd w:id="87"/>
      <w:bookmarkEnd w:id="88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BB2C23" w14:paraId="15E946B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2048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51FDC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F4332F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C5A02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F5C098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A2DBB" w14:textId="77777777" w:rsidR="00BB2C23" w:rsidRDefault="00BB2C23" w:rsidP="006E1E5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E1E54" w14:paraId="10CECAC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1EF240" w14:textId="51E7A0C8" w:rsidR="006E1E54" w:rsidRDefault="00C2227B" w:rsidP="006E1E54">
            <w:pPr>
              <w:jc w:val="center"/>
            </w:pPr>
            <w:r>
              <w:rPr>
                <w:rFonts w:hint="eastAsia"/>
              </w:rPr>
              <w:t>卖家</w:t>
            </w:r>
            <w:r w:rsidR="006E1E54">
              <w:rPr>
                <w:rFonts w:hint="eastAsia"/>
              </w:rPr>
              <w:t>信用账号</w:t>
            </w:r>
            <w:r w:rsidR="006E1E54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04776" w14:textId="305D406B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rPr>
                <w:rFonts w:hint="eastAsia"/>
              </w:rPr>
              <w:t>_credit_id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0234E9" w14:textId="6369F4BF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B4AD95" w14:textId="2C3C037C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73E5EE" w14:textId="23D901FA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882CC" w14:textId="77777777" w:rsidR="006E1E54" w:rsidRDefault="006E1E54" w:rsidP="006E1E54">
            <w:pPr>
              <w:jc w:val="center"/>
            </w:pPr>
          </w:p>
        </w:tc>
      </w:tr>
      <w:tr w:rsidR="006E1E54" w14:paraId="1892A5E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00DBDC" w14:textId="306EEF6C" w:rsidR="006E1E54" w:rsidRDefault="00C2227B" w:rsidP="00C2227B">
            <w:r>
              <w:rPr>
                <w:rFonts w:hint="eastAsia"/>
              </w:rPr>
              <w:t>卖家</w:t>
            </w:r>
            <w:r w:rsidR="006E1E54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F651B" w14:textId="2AE3DCC0" w:rsidR="006E1E54" w:rsidRDefault="00C2227B" w:rsidP="006E1E54">
            <w:pPr>
              <w:jc w:val="center"/>
            </w:pPr>
            <w:r>
              <w:rPr>
                <w:rFonts w:hint="eastAsia"/>
              </w:rPr>
              <w:t>seller</w:t>
            </w:r>
            <w:r w:rsidR="006E1E54">
              <w:t>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D6A302" w14:textId="72DF30B4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387AA3" w14:textId="500B62C2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5A32B" w14:textId="5FD89E24" w:rsidR="006E1E54" w:rsidRDefault="006E1E54" w:rsidP="006E1E54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18E74" w14:textId="77777777" w:rsidR="006E1E54" w:rsidRDefault="006E1E54" w:rsidP="006E1E54">
            <w:pPr>
              <w:jc w:val="center"/>
            </w:pPr>
          </w:p>
        </w:tc>
      </w:tr>
      <w:tr w:rsidR="006E1E54" w14:paraId="2A784A8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4B7E9" w14:textId="3B283A52" w:rsidR="006E1E54" w:rsidRDefault="006E1E54" w:rsidP="006E1E54">
            <w:pPr>
              <w:jc w:val="center"/>
            </w:pPr>
            <w:r>
              <w:rPr>
                <w:rFonts w:hint="eastAsia"/>
              </w:rPr>
              <w:t>店铺名称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04960" w14:textId="1FCFAFCC" w:rsidR="006E1E54" w:rsidRDefault="006E1E54" w:rsidP="006E1E54">
            <w:pPr>
              <w:jc w:val="center"/>
            </w:pPr>
            <w:r>
              <w:t>Store</w:t>
            </w:r>
            <w:r>
              <w:rPr>
                <w:rFonts w:hint="eastAsia"/>
              </w:rPr>
              <w:t>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4BB8A5" w14:textId="2F5FDD23" w:rsidR="006E1E54" w:rsidRDefault="00A7170B" w:rsidP="006E1E54">
            <w:pPr>
              <w:jc w:val="center"/>
            </w:pPr>
            <w:r>
              <w:t>Varchar</w:t>
            </w:r>
            <w:r w:rsidR="006E1E54"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F78ACE" w14:textId="171AAEA1" w:rsidR="006E1E54" w:rsidRDefault="006E1E54" w:rsidP="006E1E54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94B3C9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213A4" w14:textId="77777777" w:rsidR="006E1E54" w:rsidRDefault="006E1E54" w:rsidP="006E1E54">
            <w:pPr>
              <w:jc w:val="center"/>
            </w:pPr>
          </w:p>
        </w:tc>
      </w:tr>
      <w:tr w:rsidR="006E1E54" w14:paraId="3929CC5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F95284" w14:textId="4D20B29C" w:rsidR="006E1E54" w:rsidRDefault="006E1E54" w:rsidP="006E1E54">
            <w:pPr>
              <w:jc w:val="center"/>
            </w:pPr>
            <w:r>
              <w:rPr>
                <w:rFonts w:hint="eastAsia"/>
              </w:rPr>
              <w:t>信用分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F4C3F" w14:textId="3D25DE66" w:rsidR="006E1E54" w:rsidRDefault="006F57D5" w:rsidP="006E1E54">
            <w:pPr>
              <w:jc w:val="center"/>
            </w:pPr>
            <w:r>
              <w:t>C</w:t>
            </w:r>
            <w:r>
              <w:rPr>
                <w:rFonts w:hint="eastAsia"/>
              </w:rPr>
              <w:t>redit_amount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7CF2DD" w14:textId="7967F0A3" w:rsidR="006E1E54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7DEA4B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20933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CE15" w14:textId="77777777" w:rsidR="006E1E54" w:rsidRDefault="006E1E54" w:rsidP="006E1E54">
            <w:pPr>
              <w:jc w:val="center"/>
            </w:pPr>
          </w:p>
        </w:tc>
      </w:tr>
      <w:tr w:rsidR="006E1E54" w14:paraId="72EDAC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C64FA2" w14:textId="6573314D" w:rsidR="006E1E54" w:rsidRDefault="006F57D5" w:rsidP="006E1E54">
            <w:pPr>
              <w:jc w:val="center"/>
            </w:pPr>
            <w:r>
              <w:rPr>
                <w:rFonts w:hint="eastAsia"/>
              </w:rPr>
              <w:t>店铺等级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9C18F" w14:textId="57A27BD5" w:rsidR="006E1E54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5E45" w14:textId="5AEB6718" w:rsidR="006E1E54" w:rsidRDefault="006F57D5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4564E" w14:textId="77777777" w:rsidR="006E1E54" w:rsidRDefault="006E1E54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DFD4FD" w14:textId="77777777" w:rsidR="006E1E54" w:rsidRDefault="006E1E54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AC1E8" w14:textId="77777777" w:rsidR="006E1E54" w:rsidRDefault="006E1E54" w:rsidP="006E1E54">
            <w:pPr>
              <w:jc w:val="center"/>
            </w:pPr>
          </w:p>
        </w:tc>
      </w:tr>
      <w:tr w:rsidR="006F57D5" w14:paraId="2DBB75CB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C933C5" w14:textId="4503011E" w:rsidR="006F57D5" w:rsidRDefault="006F57D5" w:rsidP="006E1E54">
            <w:pPr>
              <w:jc w:val="center"/>
            </w:pPr>
            <w:r>
              <w:rPr>
                <w:rFonts w:hint="eastAsia"/>
              </w:rPr>
              <w:t>店铺等级名称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D3E1EA" w14:textId="528E61CE" w:rsidR="006F57D5" w:rsidRDefault="006F57D5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tore_level_name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8E7D36" w14:textId="5A9E5639" w:rsidR="006F57D5" w:rsidRDefault="00A7170B" w:rsidP="006E1E54">
            <w:pPr>
              <w:jc w:val="center"/>
            </w:pPr>
            <w:r>
              <w:t>Varchar</w:t>
            </w:r>
            <w:r w:rsidR="006F57D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666B18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72F8B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7A757" w14:textId="77777777" w:rsidR="006F57D5" w:rsidRDefault="006F57D5" w:rsidP="006E1E54">
            <w:pPr>
              <w:jc w:val="center"/>
            </w:pPr>
          </w:p>
        </w:tc>
      </w:tr>
      <w:tr w:rsidR="006F57D5" w14:paraId="195027D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5C1063" w14:textId="26C97832" w:rsidR="006F57D5" w:rsidRDefault="00ED3246" w:rsidP="006E1E54">
            <w:pPr>
              <w:jc w:val="center"/>
            </w:pPr>
            <w:r>
              <w:rPr>
                <w:rFonts w:hint="eastAsia"/>
              </w:rPr>
              <w:t>服务态度得分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D6D39" w14:textId="044167CB" w:rsidR="006F57D5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83F394" w14:textId="469194E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2466BC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5F86A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C43D" w14:textId="77777777" w:rsidR="006F57D5" w:rsidRDefault="006F57D5" w:rsidP="006E1E54">
            <w:pPr>
              <w:jc w:val="center"/>
            </w:pPr>
          </w:p>
        </w:tc>
      </w:tr>
      <w:tr w:rsidR="00A40852" w14:paraId="262BB52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0D50ED" w14:textId="0E22F872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E67F66" w14:textId="59E60F3A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B223B9" w14:textId="55241FCE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6ED6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E0AF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9645A" w14:textId="77777777" w:rsidR="00A40852" w:rsidRDefault="00A40852" w:rsidP="006E1E54">
            <w:pPr>
              <w:jc w:val="center"/>
            </w:pPr>
          </w:p>
        </w:tc>
      </w:tr>
      <w:tr w:rsidR="00A40852" w14:paraId="09F58F6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E3C1DD" w14:textId="7E88B248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11220" w14:textId="53E9424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714379" w14:textId="1EE812E1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36375F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71D1E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4C710" w14:textId="77777777" w:rsidR="00A40852" w:rsidRDefault="00A40852" w:rsidP="006E1E54">
            <w:pPr>
              <w:jc w:val="center"/>
            </w:pPr>
          </w:p>
        </w:tc>
      </w:tr>
      <w:tr w:rsidR="00A40852" w14:paraId="6A776C56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8B6F1" w14:textId="6630AE4A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EF286C" w14:textId="6DE83C98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EE8E3A" w14:textId="6B44D7BF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D31C7E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F8C3F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20144" w14:textId="77777777" w:rsidR="00A40852" w:rsidRDefault="00A40852" w:rsidP="006E1E54">
            <w:pPr>
              <w:jc w:val="center"/>
            </w:pPr>
          </w:p>
        </w:tc>
      </w:tr>
      <w:tr w:rsidR="00A40852" w14:paraId="00822D6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49E2A3" w14:textId="40FC3E43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8867B9" w14:textId="2491D3A6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FFFC3F" w14:textId="1A0BD6F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7CE723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BF312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8CCB5" w14:textId="77777777" w:rsidR="00A40852" w:rsidRDefault="00A40852" w:rsidP="006E1E54">
            <w:pPr>
              <w:jc w:val="center"/>
            </w:pPr>
          </w:p>
        </w:tc>
      </w:tr>
      <w:tr w:rsidR="00A40852" w14:paraId="2D20873A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89A377" w14:textId="57C4D2C4" w:rsidR="00A40852" w:rsidRDefault="00A40852" w:rsidP="006E1E54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50BF2F" w14:textId="389FA839" w:rsidR="00A40852" w:rsidRDefault="00A40852" w:rsidP="006E1E54">
            <w:pPr>
              <w:jc w:val="center"/>
            </w:pPr>
            <w:r>
              <w:t>S</w:t>
            </w:r>
            <w:r>
              <w:rPr>
                <w:rFonts w:hint="eastAsia"/>
              </w:rPr>
              <w:t>ervice_1_num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C33554" w14:textId="47993EC8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1CDC1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9F30B7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CC0E3" w14:textId="77777777" w:rsidR="00A40852" w:rsidRDefault="00A40852" w:rsidP="006E1E54">
            <w:pPr>
              <w:jc w:val="center"/>
            </w:pPr>
          </w:p>
        </w:tc>
      </w:tr>
      <w:tr w:rsidR="006F57D5" w14:paraId="389053D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D2F564" w14:textId="5462CDE4" w:rsidR="006F57D5" w:rsidRDefault="00ED3246" w:rsidP="006E1E54">
            <w:pPr>
              <w:jc w:val="center"/>
            </w:pPr>
            <w:r>
              <w:rPr>
                <w:rFonts w:hint="eastAsia"/>
              </w:rPr>
              <w:t>宝贝与描述相符得分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CC6FD" w14:textId="296AB1A9" w:rsidR="006F57D5" w:rsidRDefault="00A40852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0A7A3B" w14:textId="2CE5F6D8" w:rsidR="006F57D5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FFE441" w14:textId="77777777" w:rsidR="006F57D5" w:rsidRDefault="006F57D5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E472A5" w14:textId="77777777" w:rsidR="006F57D5" w:rsidRDefault="006F57D5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ED864" w14:textId="77777777" w:rsidR="006F57D5" w:rsidRDefault="006F57D5" w:rsidP="006E1E54">
            <w:pPr>
              <w:jc w:val="center"/>
            </w:pPr>
          </w:p>
        </w:tc>
      </w:tr>
      <w:tr w:rsidR="00A40852" w14:paraId="685DB88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C2DE5B" w14:textId="13A80E0A" w:rsidR="00A40852" w:rsidRDefault="00A40852" w:rsidP="006E1E54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D904B3" w14:textId="4FB7FA82" w:rsidR="00A40852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63759" w14:textId="6FE39DF6" w:rsidR="00A40852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D60F85" w14:textId="77777777" w:rsidR="00A40852" w:rsidRDefault="00A40852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1E5861" w14:textId="77777777" w:rsidR="00A40852" w:rsidRDefault="00A40852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14CD7" w14:textId="77777777" w:rsidR="00A40852" w:rsidRDefault="00A40852" w:rsidP="006E1E54">
            <w:pPr>
              <w:jc w:val="center"/>
            </w:pPr>
          </w:p>
        </w:tc>
      </w:tr>
      <w:tr w:rsidR="002F020E" w14:paraId="30B03E99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2C411E" w14:textId="00B5A9B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CAE6D4" w14:textId="24A214D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061F12" w14:textId="6B2BBB18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E2B706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9457F2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8E92" w14:textId="77777777" w:rsidR="002F020E" w:rsidRDefault="002F020E" w:rsidP="006E1E54">
            <w:pPr>
              <w:jc w:val="center"/>
            </w:pPr>
          </w:p>
        </w:tc>
      </w:tr>
      <w:tr w:rsidR="002F020E" w14:paraId="49781E2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C4525" w14:textId="13F86867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4575E8" w14:textId="2518994B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9C91A7A" w14:textId="56F8FF6A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0981F5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CB39FF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CA2A2" w14:textId="77777777" w:rsidR="002F020E" w:rsidRDefault="002F020E" w:rsidP="006E1E54">
            <w:pPr>
              <w:jc w:val="center"/>
            </w:pPr>
          </w:p>
        </w:tc>
      </w:tr>
      <w:tr w:rsidR="002F020E" w14:paraId="2C46ED1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9ADD8E" w14:textId="4B427081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5C1C" w14:textId="04DFDACF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04A1F9" w14:textId="1704CD3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C6946A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3880D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B4C719" w14:textId="77777777" w:rsidR="002F020E" w:rsidRDefault="002F020E" w:rsidP="006E1E54">
            <w:pPr>
              <w:jc w:val="center"/>
            </w:pPr>
          </w:p>
        </w:tc>
      </w:tr>
      <w:tr w:rsidR="002F020E" w14:paraId="1A3EE48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8F1C62" w14:textId="6E8C87D2" w:rsidR="002F020E" w:rsidRDefault="002F020E" w:rsidP="002F020E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40BF2F" w14:textId="2738DB15" w:rsidR="002F020E" w:rsidRDefault="002F020E" w:rsidP="006E1E54">
            <w:pPr>
              <w:jc w:val="center"/>
            </w:pPr>
            <w:r>
              <w:t>P</w:t>
            </w:r>
            <w:r>
              <w:rPr>
                <w:rFonts w:hint="eastAsia"/>
              </w:rPr>
              <w:t>rod_1_num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F330E9" w14:textId="120D4CE5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83563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14C92A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644EB" w14:textId="77777777" w:rsidR="002F020E" w:rsidRDefault="002F020E" w:rsidP="006E1E54">
            <w:pPr>
              <w:jc w:val="center"/>
            </w:pPr>
          </w:p>
        </w:tc>
      </w:tr>
      <w:tr w:rsidR="00ED3246" w14:paraId="590E63C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E2F4B7" w14:textId="160CE229" w:rsidR="00ED3246" w:rsidRDefault="00ED3246" w:rsidP="006E1E54">
            <w:pPr>
              <w:jc w:val="center"/>
            </w:pPr>
            <w:r>
              <w:rPr>
                <w:rFonts w:hint="eastAsia"/>
              </w:rPr>
              <w:t>发货速度得分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D2E73F" w14:textId="6D68F651" w:rsidR="00ED3246" w:rsidRDefault="00A40852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ogistics_score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FE42C3" w14:textId="11897A52" w:rsidR="00ED3246" w:rsidRDefault="00A40852" w:rsidP="006E1E54">
            <w:pPr>
              <w:jc w:val="center"/>
            </w:pPr>
            <w:r>
              <w:t>N</w:t>
            </w:r>
            <w:r>
              <w:rPr>
                <w:rFonts w:hint="eastAsia"/>
              </w:rPr>
              <w:t>umber(2,1)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541BBE" w14:textId="77777777" w:rsidR="00ED3246" w:rsidRDefault="00ED3246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B906E4" w14:textId="77777777" w:rsidR="00ED3246" w:rsidRDefault="00ED3246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A1B83" w14:textId="77777777" w:rsidR="00ED3246" w:rsidRDefault="00ED3246" w:rsidP="006E1E54">
            <w:pPr>
              <w:jc w:val="center"/>
            </w:pPr>
          </w:p>
        </w:tc>
      </w:tr>
      <w:tr w:rsidR="002F020E" w14:paraId="7800D7DE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E90A0F" w14:textId="4A09599F" w:rsidR="002F020E" w:rsidRDefault="002F020E" w:rsidP="006E1E54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338FC1" w14:textId="1F9BC023" w:rsidR="002F020E" w:rsidRDefault="002F020E" w:rsidP="006E1E54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ogistics_5_num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1EC2B1" w14:textId="287C24FE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1FE980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4DAE3E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232B9" w14:textId="77777777" w:rsidR="002F020E" w:rsidRDefault="002F020E" w:rsidP="006E1E54">
            <w:pPr>
              <w:jc w:val="center"/>
            </w:pPr>
          </w:p>
        </w:tc>
      </w:tr>
      <w:tr w:rsidR="002F020E" w14:paraId="09CA854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C42EAA" w14:textId="47CA4E99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3F051A" w14:textId="6B800D81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ogistics_4_num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B38C03" w14:textId="53A0FB03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0F3991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20276D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3978" w14:textId="77777777" w:rsidR="002F020E" w:rsidRDefault="002F020E" w:rsidP="006E1E54">
            <w:pPr>
              <w:jc w:val="center"/>
            </w:pPr>
          </w:p>
        </w:tc>
      </w:tr>
      <w:tr w:rsidR="002F020E" w14:paraId="4EF6AD23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8C2DD1" w14:textId="3391D8B5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C68C2E" w14:textId="637057E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ogistics_3_num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FCB83A" w14:textId="3323270D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3431C2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65AB28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3E28A" w14:textId="77777777" w:rsidR="002F020E" w:rsidRDefault="002F020E" w:rsidP="006E1E54">
            <w:pPr>
              <w:jc w:val="center"/>
            </w:pPr>
          </w:p>
        </w:tc>
      </w:tr>
      <w:tr w:rsidR="002F020E" w14:paraId="211C26F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C6F35F" w14:textId="37E1D9AE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7379F9" w14:textId="4B741B74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ogistics_2_num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B260A" w14:textId="5548FFD2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8F2CA4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B075B5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06A56" w14:textId="77777777" w:rsidR="002F020E" w:rsidRDefault="002F020E" w:rsidP="006E1E54">
            <w:pPr>
              <w:jc w:val="center"/>
            </w:pPr>
          </w:p>
        </w:tc>
      </w:tr>
      <w:tr w:rsidR="002F020E" w14:paraId="6F9F9312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19F44B" w14:textId="409C246B" w:rsidR="002F020E" w:rsidRDefault="002F020E" w:rsidP="002F020E">
            <w:pPr>
              <w:jc w:val="center"/>
            </w:pPr>
            <w:r>
              <w:rPr>
                <w:rFonts w:hint="eastAsia"/>
              </w:rPr>
              <w:t>发货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分投票数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BDCC77" w14:textId="0DF6A620" w:rsidR="002F020E" w:rsidRDefault="002F020E" w:rsidP="002F020E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ogistics_1_num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59EEA9" w14:textId="6B8DEDA7" w:rsidR="002F020E" w:rsidRDefault="00A7170B" w:rsidP="006E1E54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025A5EE" w14:textId="77777777" w:rsidR="002F020E" w:rsidRDefault="002F020E" w:rsidP="006E1E54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5B81D1" w14:textId="77777777" w:rsidR="002F020E" w:rsidRDefault="002F020E" w:rsidP="006E1E54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E70D" w14:textId="77777777" w:rsidR="002F020E" w:rsidRDefault="002F020E" w:rsidP="006E1E54">
            <w:pPr>
              <w:jc w:val="center"/>
            </w:pPr>
          </w:p>
        </w:tc>
      </w:tr>
    </w:tbl>
    <w:p w14:paraId="6DD30463" w14:textId="77777777" w:rsidR="00BB2C23" w:rsidRDefault="00BB2C23" w:rsidP="00BB2C23">
      <w:pPr>
        <w:pStyle w:val="a8"/>
        <w:ind w:left="420" w:firstLineChars="0" w:firstLine="0"/>
      </w:pPr>
    </w:p>
    <w:p w14:paraId="311963BC" w14:textId="3A760595" w:rsidR="00652A6C" w:rsidRPr="0006461B" w:rsidRDefault="00AA3B09" w:rsidP="00AA3B09">
      <w:pPr>
        <w:pStyle w:val="4"/>
        <w:rPr>
          <w:strike/>
        </w:rPr>
      </w:pPr>
      <w:bookmarkStart w:id="89" w:name="_Toc249156175"/>
      <w:bookmarkStart w:id="90" w:name="_Toc269563249"/>
      <w:r w:rsidRPr="0006461B">
        <w:rPr>
          <w:strike/>
        </w:rPr>
        <w:t>2.9</w:t>
      </w:r>
      <w:r w:rsidR="00652A6C" w:rsidRPr="0006461B">
        <w:rPr>
          <w:rFonts w:hint="eastAsia"/>
          <w:strike/>
        </w:rPr>
        <w:t>店铺信用账户流水表</w:t>
      </w:r>
      <w:r w:rsidR="00652A6C" w:rsidRPr="0006461B">
        <w:rPr>
          <w:strike/>
        </w:rPr>
        <w:t>(t_store_credit_log)</w:t>
      </w:r>
      <w:bookmarkEnd w:id="89"/>
      <w:bookmarkEnd w:id="90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652A6C" w14:paraId="3C438DB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57DA1B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570C68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83E06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43A09D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75636E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435E0" w14:textId="77777777" w:rsidR="00652A6C" w:rsidRDefault="00652A6C" w:rsidP="00652A6C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52A6C" w14:paraId="42365B3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A0A04B" w14:textId="1594FE0B" w:rsidR="00652A6C" w:rsidRDefault="00652A6C" w:rsidP="00652A6C">
            <w:pPr>
              <w:jc w:val="center"/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32058E" w14:textId="043D0438" w:rsidR="00652A6C" w:rsidRDefault="00652A6C" w:rsidP="00652A6C">
            <w:r>
              <w:t>S</w:t>
            </w:r>
            <w:r>
              <w:rPr>
                <w:rFonts w:hint="eastAsia"/>
              </w:rPr>
              <w:t>_c_log_id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0C0E26" w14:textId="2A366097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7A16B" w14:textId="77777777" w:rsidR="00652A6C" w:rsidRDefault="00652A6C" w:rsidP="00652A6C">
            <w:pPr>
              <w:jc w:val="center"/>
            </w:pPr>
            <w: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486900" w14:textId="77777777" w:rsidR="00652A6C" w:rsidRDefault="00652A6C" w:rsidP="00652A6C">
            <w:pPr>
              <w:jc w:val="center"/>
            </w:pPr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10AC1" w14:textId="77777777" w:rsidR="00652A6C" w:rsidRDefault="00652A6C" w:rsidP="00652A6C">
            <w:pPr>
              <w:jc w:val="center"/>
            </w:pPr>
          </w:p>
        </w:tc>
      </w:tr>
      <w:tr w:rsidR="00652A6C" w14:paraId="11CE1B24" w14:textId="77777777" w:rsidTr="00BE5B86">
        <w:trPr>
          <w:trHeight w:val="364"/>
        </w:trPr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8E887A" w14:textId="6DD2988B" w:rsidR="00652A6C" w:rsidRDefault="00652A6C" w:rsidP="00652A6C">
            <w:pPr>
              <w:jc w:val="center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169ED8" w14:textId="03400987" w:rsidR="00652A6C" w:rsidRDefault="00652A6C" w:rsidP="00652A6C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D874DF" w14:textId="2339E18A" w:rsidR="00652A6C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0875E4" w14:textId="77777777" w:rsidR="00652A6C" w:rsidRDefault="00652A6C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9F6E5D" w14:textId="77777777" w:rsidR="00652A6C" w:rsidRDefault="00652A6C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9CB03" w14:textId="77777777" w:rsidR="00652A6C" w:rsidRDefault="00652A6C" w:rsidP="00652A6C">
            <w:pPr>
              <w:jc w:val="center"/>
            </w:pPr>
          </w:p>
        </w:tc>
      </w:tr>
      <w:tr w:rsidR="00AA3B09" w14:paraId="20F51285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F7BFA4" w14:textId="7AA1FF10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发生值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7FB4B1" w14:textId="59946EEC" w:rsidR="00AA3B09" w:rsidRDefault="00AA3B09" w:rsidP="00652A6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43DA64" w14:textId="253A1C68" w:rsidR="00AA3B09" w:rsidRDefault="00AA3B09" w:rsidP="00652A6C">
            <w:pPr>
              <w:jc w:val="center"/>
            </w:pPr>
            <w:r>
              <w:t>N</w:t>
            </w:r>
            <w:r>
              <w:rPr>
                <w:rFonts w:hint="eastAsia"/>
              </w:rPr>
              <w:t>umber(6)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1E2456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64FABD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41C79" w14:textId="77777777" w:rsidR="00AA3B09" w:rsidRDefault="00AA3B09" w:rsidP="00652A6C">
            <w:pPr>
              <w:jc w:val="center"/>
            </w:pPr>
          </w:p>
        </w:tc>
      </w:tr>
      <w:tr w:rsidR="00AA3B09" w14:paraId="3E5DA234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88B47B" w14:textId="2ED7FB9F" w:rsidR="00AA3B09" w:rsidRDefault="00AA3B09" w:rsidP="00652A6C">
            <w:pPr>
              <w:jc w:val="center"/>
            </w:pPr>
            <w:r>
              <w:rPr>
                <w:rFonts w:hint="eastAsia"/>
              </w:rPr>
              <w:t>余额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8081F7" w14:textId="675E9044" w:rsidR="00AA3B09" w:rsidRDefault="00AA3B09" w:rsidP="00652A6C">
            <w:r>
              <w:rPr>
                <w:rFonts w:hint="eastAsia"/>
              </w:rPr>
              <w:t>balance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06ABD0" w14:textId="2ECE7D1D" w:rsidR="00AA3B09" w:rsidRDefault="00A7170B" w:rsidP="00652A6C">
            <w:pPr>
              <w:jc w:val="center"/>
            </w:pPr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9FE31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99570C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D3883" w14:textId="77777777" w:rsidR="00AA3B09" w:rsidRDefault="00AA3B09" w:rsidP="00652A6C">
            <w:pPr>
              <w:jc w:val="center"/>
            </w:pPr>
          </w:p>
        </w:tc>
      </w:tr>
      <w:tr w:rsidR="00AA3B09" w14:paraId="3590BDD8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AB3153" w14:textId="75D556BF" w:rsidR="00AA3B09" w:rsidRDefault="00AA3B09" w:rsidP="00652A6C">
            <w:pPr>
              <w:jc w:val="center"/>
            </w:pPr>
            <w:r>
              <w:rPr>
                <w:rFonts w:hint="eastAsia"/>
              </w:rPr>
              <w:lastRenderedPageBreak/>
              <w:t>发生类型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900B3B" w14:textId="53A19535" w:rsidR="00AA3B09" w:rsidRDefault="00AA3B09" w:rsidP="00652A6C">
            <w:r>
              <w:t>C</w:t>
            </w:r>
            <w:r>
              <w:rPr>
                <w:rFonts w:hint="eastAsia"/>
              </w:rPr>
              <w:t>ause_type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0B9440" w14:textId="78E5FCF3" w:rsidR="00AA3B09" w:rsidRDefault="00AA3B09" w:rsidP="00652A6C">
            <w:pPr>
              <w:jc w:val="center"/>
            </w:pPr>
            <w:r>
              <w:t>C</w:t>
            </w:r>
            <w:r>
              <w:rPr>
                <w:rFonts w:hint="eastAsia"/>
              </w:rPr>
              <w:t>har(3)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6432F78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EEBA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3121" w14:textId="77777777" w:rsidR="00AA3B09" w:rsidRDefault="00AA3B09" w:rsidP="00652A6C">
            <w:pPr>
              <w:jc w:val="center"/>
            </w:pPr>
          </w:p>
        </w:tc>
      </w:tr>
      <w:tr w:rsidR="00AA3B09" w14:paraId="1703DA00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438A35" w14:textId="2A25E94B" w:rsidR="00AA3B09" w:rsidRDefault="00AA3B09" w:rsidP="00652A6C">
            <w:pPr>
              <w:jc w:val="center"/>
            </w:pPr>
            <w:r>
              <w:rPr>
                <w:rFonts w:hint="eastAsia"/>
              </w:rPr>
              <w:t>发生原因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19E993" w14:textId="0B73B532" w:rsidR="00AA3B09" w:rsidRDefault="00AA3B09" w:rsidP="00652A6C">
            <w:r>
              <w:t>C</w:t>
            </w:r>
            <w:r>
              <w:rPr>
                <w:rFonts w:hint="eastAsia"/>
              </w:rPr>
              <w:t>ause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226978" w14:textId="70F09D69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34FBD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EE38B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BFCF3" w14:textId="77777777" w:rsidR="00AA3B09" w:rsidRDefault="00AA3B09" w:rsidP="00652A6C">
            <w:pPr>
              <w:jc w:val="center"/>
            </w:pPr>
          </w:p>
        </w:tc>
      </w:tr>
      <w:tr w:rsidR="00AA3B09" w14:paraId="4350837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4E37CF" w14:textId="66AB6A3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BFB121" w14:textId="59164573" w:rsidR="00AA3B09" w:rsidRDefault="00AA3B09" w:rsidP="00652A6C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FB09EC" w14:textId="293E9C00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B85F6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31B762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4FBE6" w14:textId="77777777" w:rsidR="00AA3B09" w:rsidRDefault="00AA3B09" w:rsidP="00652A6C">
            <w:pPr>
              <w:jc w:val="center"/>
            </w:pPr>
          </w:p>
        </w:tc>
      </w:tr>
      <w:tr w:rsidR="00C32187" w14:paraId="4F37C397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7AC121" w14:textId="1433DEDE" w:rsidR="00C32187" w:rsidRDefault="00C32187" w:rsidP="00652A6C">
            <w:pPr>
              <w:jc w:val="center"/>
            </w:pPr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500621" w14:textId="30F9C9E6" w:rsidR="00C32187" w:rsidRDefault="00C32187" w:rsidP="00652A6C">
            <w:r>
              <w:t>O</w:t>
            </w:r>
            <w:r>
              <w:rPr>
                <w:rFonts w:hint="eastAsia"/>
              </w:rPr>
              <w:t>pt_by_id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07CC45" w14:textId="51A2717B" w:rsidR="00C32187" w:rsidRDefault="00A7170B" w:rsidP="00652A6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345A52" w14:textId="77777777" w:rsidR="00C32187" w:rsidRDefault="00C32187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79C659" w14:textId="77777777" w:rsidR="00C32187" w:rsidRDefault="00C32187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AED8A" w14:textId="77777777" w:rsidR="00C32187" w:rsidRDefault="00C32187" w:rsidP="00652A6C">
            <w:pPr>
              <w:jc w:val="center"/>
            </w:pPr>
          </w:p>
        </w:tc>
      </w:tr>
      <w:tr w:rsidR="00AA3B09" w14:paraId="40D1217D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1173EF" w14:textId="4C1B9BDF" w:rsidR="00AA3B09" w:rsidRDefault="00AA3B09" w:rsidP="00652A6C">
            <w:pPr>
              <w:jc w:val="center"/>
            </w:pPr>
            <w:r>
              <w:rPr>
                <w:rFonts w:hint="eastAsia"/>
              </w:rPr>
              <w:t>操作日期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9973FD" w14:textId="5A378863" w:rsidR="00AA3B09" w:rsidRDefault="00AA3B09" w:rsidP="00652A6C">
            <w:r>
              <w:rPr>
                <w:rFonts w:hint="eastAsia"/>
              </w:rPr>
              <w:t>opt_date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03746C" w14:textId="1F7817A8" w:rsidR="00AA3B09" w:rsidRDefault="00AA3B09" w:rsidP="00652A6C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961FF7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54FA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F94EE" w14:textId="77777777" w:rsidR="00AA3B09" w:rsidRDefault="00AA3B09" w:rsidP="00652A6C">
            <w:pPr>
              <w:jc w:val="center"/>
            </w:pPr>
          </w:p>
        </w:tc>
      </w:tr>
      <w:tr w:rsidR="00AA3B09" w14:paraId="2DB54F3F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32F88E" w14:textId="5D304BC4" w:rsidR="00AA3B09" w:rsidRDefault="00AA3B09" w:rsidP="00652A6C">
            <w:pPr>
              <w:jc w:val="center"/>
            </w:pP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7639B9" w14:textId="20D77FD6" w:rsidR="00AA3B09" w:rsidRDefault="00AA3B09" w:rsidP="00652A6C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915BC2" w14:textId="719B4B07" w:rsidR="00AA3B09" w:rsidRDefault="00A7170B" w:rsidP="00652A6C">
            <w:pPr>
              <w:jc w:val="center"/>
            </w:pPr>
            <w:r>
              <w:t>Varchar</w:t>
            </w:r>
            <w:r w:rsidR="00AA3B09">
              <w:rPr>
                <w:rFonts w:hint="eastAsia"/>
              </w:rPr>
              <w:t>(</w:t>
            </w:r>
            <w:r w:rsidR="005850C0">
              <w:rPr>
                <w:rFonts w:hint="eastAsia"/>
                <w:lang w:eastAsia="zh-CN"/>
              </w:rPr>
              <w:t>40</w:t>
            </w:r>
            <w:r w:rsidR="00AA3B09" w:rsidRPr="00BE5B86">
              <w:rPr>
                <w:strike/>
                <w:color w:val="FF0000"/>
              </w:rPr>
              <w:t>18</w:t>
            </w:r>
            <w:r w:rsidR="00AA3B09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79C42C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678348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453F3" w14:textId="77777777" w:rsidR="00AA3B09" w:rsidRDefault="00AA3B09" w:rsidP="00652A6C">
            <w:pPr>
              <w:jc w:val="center"/>
            </w:pPr>
          </w:p>
        </w:tc>
      </w:tr>
      <w:tr w:rsidR="00AA3B09" w14:paraId="669F4901" w14:textId="77777777" w:rsidTr="00BE5B86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39276" w14:textId="77777777" w:rsidR="00AA3B09" w:rsidRDefault="00AA3B09" w:rsidP="00652A6C">
            <w:pPr>
              <w:jc w:val="center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F6AA62" w14:textId="77777777" w:rsidR="00AA3B09" w:rsidRDefault="00AA3B09" w:rsidP="00652A6C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F3528E" w14:textId="77777777" w:rsidR="00AA3B09" w:rsidRDefault="00AA3B09" w:rsidP="00652A6C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B3136F" w14:textId="77777777" w:rsidR="00AA3B09" w:rsidRDefault="00AA3B09" w:rsidP="00652A6C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FD8136" w14:textId="77777777" w:rsidR="00AA3B09" w:rsidRDefault="00AA3B09" w:rsidP="00652A6C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2C012" w14:textId="77777777" w:rsidR="00AA3B09" w:rsidRDefault="00AA3B09" w:rsidP="00652A6C">
            <w:pPr>
              <w:jc w:val="center"/>
            </w:pPr>
          </w:p>
        </w:tc>
      </w:tr>
    </w:tbl>
    <w:p w14:paraId="59CB01F6" w14:textId="77777777" w:rsidR="00652A6C" w:rsidRPr="00652A6C" w:rsidRDefault="00652A6C" w:rsidP="00652A6C"/>
    <w:p w14:paraId="6A67185F" w14:textId="4177912A" w:rsidR="00641A70" w:rsidRDefault="00D50488">
      <w:pPr>
        <w:pStyle w:val="4"/>
      </w:pPr>
      <w:bookmarkStart w:id="91" w:name="_Toc248822177"/>
      <w:bookmarkStart w:id="92" w:name="_Toc248822242"/>
      <w:bookmarkStart w:id="93" w:name="_Toc249070415"/>
      <w:bookmarkStart w:id="94" w:name="_Toc249156178"/>
      <w:bookmarkStart w:id="95" w:name="_Toc269563253"/>
      <w:r>
        <w:rPr>
          <w:rFonts w:hint="eastAsia"/>
        </w:rPr>
        <w:t>2.10</w:t>
      </w:r>
      <w:r>
        <w:rPr>
          <w:rFonts w:hint="eastAsia"/>
        </w:rPr>
        <w:t>卖家退货地址表（</w:t>
      </w:r>
      <w:r>
        <w:rPr>
          <w:rFonts w:hint="eastAsia"/>
        </w:rPr>
        <w:t>t_seller_ret_addr</w:t>
      </w:r>
      <w:r>
        <w:rPr>
          <w:rFonts w:hint="eastAsia"/>
        </w:rPr>
        <w:t>）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014"/>
        <w:gridCol w:w="2126"/>
        <w:gridCol w:w="1843"/>
        <w:gridCol w:w="850"/>
        <w:gridCol w:w="833"/>
        <w:gridCol w:w="2002"/>
      </w:tblGrid>
      <w:tr w:rsidR="00D50488" w14:paraId="748BFDD4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A8C44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7DA577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419462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E6386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70DFE10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88C53" w14:textId="77777777" w:rsidR="00D50488" w:rsidRDefault="00D50488" w:rsidP="00D5048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50488" w14:paraId="70DECFD9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5250" w14:textId="26D3984F" w:rsidR="00D50488" w:rsidRDefault="00D50488" w:rsidP="00D50488">
            <w:pPr>
              <w:jc w:val="center"/>
            </w:pPr>
            <w:r>
              <w:rPr>
                <w:rFonts w:hint="eastAsia"/>
              </w:rPr>
              <w:t>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884E1" w14:textId="14653542" w:rsidR="00D50488" w:rsidRDefault="00D50488" w:rsidP="00D50488">
            <w:r>
              <w:rPr>
                <w:rFonts w:hint="eastAsia"/>
              </w:rPr>
              <w:t>s_r_a_id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9E7FF5" w14:textId="42B69CB8" w:rsidR="00D50488" w:rsidRDefault="00D50488" w:rsidP="00D50488">
            <w:pPr>
              <w:jc w:val="center"/>
            </w:pPr>
            <w:r>
              <w:rPr>
                <w:rFonts w:hint="eastAsia"/>
              </w:rPr>
              <w:t>int(</w:t>
            </w:r>
            <w:r w:rsidR="00306A87">
              <w:rPr>
                <w:rFonts w:hint="eastAsia"/>
              </w:rPr>
              <w:t>11</w:t>
            </w:r>
            <w:r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FBA23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4AC47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1F849" w14:textId="77777777" w:rsidR="00D50488" w:rsidRDefault="00D50488" w:rsidP="00D50488">
            <w:pPr>
              <w:jc w:val="center"/>
            </w:pPr>
          </w:p>
        </w:tc>
      </w:tr>
      <w:tr w:rsidR="00D50488" w14:paraId="64BAA2B1" w14:textId="77777777" w:rsidTr="00D50488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76D5B5" w14:textId="47A1E08E" w:rsidR="00D50488" w:rsidRDefault="00D50488" w:rsidP="00D50488">
            <w:pPr>
              <w:jc w:val="center"/>
            </w:pPr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F14E9B" w14:textId="2C675EC5" w:rsidR="00D50488" w:rsidRDefault="00306A87" w:rsidP="00D50488">
            <w:r>
              <w:rPr>
                <w:rFonts w:hint="eastAsia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615F95" w14:textId="0FB5BF2C" w:rsidR="00D50488" w:rsidRDefault="00306A87" w:rsidP="00D50488">
            <w:pPr>
              <w:jc w:val="center"/>
            </w:pPr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9CB7B6" w14:textId="77777777" w:rsidR="00D50488" w:rsidRDefault="00D50488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40A021" w14:textId="77777777" w:rsidR="00D50488" w:rsidRDefault="00D50488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4BD1C0" w14:textId="77777777" w:rsidR="00D50488" w:rsidRDefault="00D50488" w:rsidP="00D50488">
            <w:pPr>
              <w:jc w:val="center"/>
            </w:pPr>
          </w:p>
        </w:tc>
      </w:tr>
      <w:tr w:rsidR="00306A87" w14:paraId="235EEB95" w14:textId="77777777" w:rsidTr="002C330F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AFC9D8" w14:textId="2EB78C83" w:rsidR="00306A87" w:rsidRDefault="00306A87" w:rsidP="002C330F">
            <w:pPr>
              <w:rPr>
                <w:rFonts w:ascii="Arial Unicode MS" w:eastAsia="Helvetica" w:hAnsi="Arial Unicode MS" w:cs="Arial Unicode MS"/>
                <w:b/>
                <w:bCs/>
                <w:color w:val="000000"/>
                <w:sz w:val="36"/>
                <w:szCs w:val="36"/>
                <w:lang w:val="zh-CN"/>
              </w:rPr>
            </w:pPr>
            <w:r w:rsidRPr="00804AF1">
              <w:rPr>
                <w:rFonts w:asciiTheme="minorEastAsia" w:hAnsiTheme="minorEastAsia" w:hint="eastAsia"/>
              </w:rPr>
              <w:t>收件人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DF2F4B" w14:textId="529644C5" w:rsidR="00306A87" w:rsidRDefault="00306A87" w:rsidP="00D50488">
            <w:r w:rsidRPr="00804AF1">
              <w:t>receiver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26498E" w14:textId="69D928D5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E0A96B" w14:textId="4B006977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D07018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693D3C" w14:textId="77777777" w:rsidR="00306A87" w:rsidRDefault="00306A87" w:rsidP="00D50488">
            <w:pPr>
              <w:jc w:val="center"/>
            </w:pPr>
          </w:p>
        </w:tc>
      </w:tr>
      <w:tr w:rsidR="00306A87" w14:paraId="0F3201FA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07303" w14:textId="0C828E91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BA8FE6C" w14:textId="07A413BE" w:rsidR="00306A87" w:rsidRPr="00804AF1" w:rsidRDefault="00306A87" w:rsidP="00D50488">
            <w:r w:rsidRPr="00804AF1">
              <w:t>province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35683F" w14:textId="3C9602F1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ED3220" w14:textId="61FBA3C0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A8A53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6A2D7" w14:textId="77777777" w:rsidR="00306A87" w:rsidRDefault="00306A87" w:rsidP="00D50488">
            <w:pPr>
              <w:jc w:val="center"/>
            </w:pPr>
          </w:p>
        </w:tc>
      </w:tr>
      <w:tr w:rsidR="00306A87" w14:paraId="2FB20E4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D1090C5" w14:textId="5CDA52DB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8EBE17" w14:textId="3EA98AD4" w:rsidR="00306A87" w:rsidRPr="00804AF1" w:rsidRDefault="00306A87" w:rsidP="00D50488">
            <w:r>
              <w:t>Province_name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1F611C" w14:textId="093FB6BE" w:rsidR="00306A87" w:rsidRPr="00804AF1" w:rsidRDefault="00306A87" w:rsidP="00D50488">
            <w:pPr>
              <w:jc w:val="center"/>
            </w:pPr>
            <w:r>
              <w:t>Varchar(</w:t>
            </w:r>
            <w:r>
              <w:rPr>
                <w:rFonts w:hint="eastAsia"/>
              </w:rPr>
              <w:t>10</w:t>
            </w:r>
            <w: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DD201B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255061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955ED" w14:textId="77777777" w:rsidR="00306A87" w:rsidRDefault="00306A87" w:rsidP="00D50488">
            <w:pPr>
              <w:jc w:val="center"/>
            </w:pPr>
          </w:p>
        </w:tc>
      </w:tr>
      <w:tr w:rsidR="00306A87" w14:paraId="4554C2C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12C127D" w14:textId="5FC07261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2CE2D43" w14:textId="74F0CE46" w:rsidR="00306A87" w:rsidRDefault="00306A87" w:rsidP="00D50488">
            <w:r w:rsidRPr="00804AF1">
              <w:t>city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AB33BD" w14:textId="552647DE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ECAFAE" w14:textId="389FF3FA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1C6DC5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ABE3F4" w14:textId="77777777" w:rsidR="00306A87" w:rsidRDefault="00306A87" w:rsidP="00D50488">
            <w:pPr>
              <w:jc w:val="center"/>
            </w:pPr>
          </w:p>
        </w:tc>
      </w:tr>
      <w:tr w:rsidR="00306A87" w14:paraId="79C9E97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3023" w14:textId="520E0458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8D6C88" w14:textId="7EC991E3" w:rsidR="00306A87" w:rsidRPr="00804AF1" w:rsidRDefault="00306A87" w:rsidP="00D50488"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8971A0" w14:textId="15EE9D37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FD8E743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2CAA8A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489F" w14:textId="77777777" w:rsidR="00306A87" w:rsidRDefault="00306A87" w:rsidP="00D50488">
            <w:pPr>
              <w:jc w:val="center"/>
            </w:pPr>
          </w:p>
        </w:tc>
      </w:tr>
      <w:tr w:rsidR="00306A87" w14:paraId="25A7DE02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F8C4C78" w14:textId="33FCC54C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5E99D2" w14:textId="0329D4E5" w:rsidR="00306A87" w:rsidRDefault="00306A87" w:rsidP="00D50488">
            <w:r w:rsidRPr="00804AF1">
              <w:t>district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3FDB70" w14:textId="76D91853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D242D6" w14:textId="01871EC5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55ADBF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675B" w14:textId="77777777" w:rsidR="00306A87" w:rsidRDefault="00306A87" w:rsidP="00D50488">
            <w:pPr>
              <w:jc w:val="center"/>
            </w:pPr>
          </w:p>
        </w:tc>
      </w:tr>
      <w:tr w:rsidR="00306A87" w14:paraId="194DF67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8274296" w14:textId="5EF62D64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532639D" w14:textId="25384B91" w:rsidR="00306A87" w:rsidRPr="00804AF1" w:rsidRDefault="00306A87" w:rsidP="00D50488"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243FE6" w14:textId="7BB7C546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4276F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598EB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C5B216" w14:textId="77777777" w:rsidR="00306A87" w:rsidRDefault="00306A87" w:rsidP="00D50488">
            <w:pPr>
              <w:jc w:val="center"/>
            </w:pPr>
          </w:p>
        </w:tc>
      </w:tr>
      <w:tr w:rsidR="00306A87" w14:paraId="06874A05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EE55BC" w14:textId="0F2F56DE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5BED0E" w14:textId="26244D34" w:rsidR="00306A87" w:rsidRDefault="00306A87" w:rsidP="00D50488">
            <w:r w:rsidRPr="00804AF1">
              <w:t>Town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A2112C" w14:textId="59B29377" w:rsidR="00306A87" w:rsidRDefault="00306A87" w:rsidP="00D50488">
            <w:pPr>
              <w:jc w:val="center"/>
            </w:pPr>
            <w:r w:rsidRPr="00804AF1">
              <w:t>Number(</w:t>
            </w:r>
            <w:r>
              <w:rPr>
                <w:rFonts w:hint="eastAsia"/>
              </w:rPr>
              <w:t>6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B798BB8" w14:textId="32D01253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0F1D74D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D8D6D" w14:textId="77777777" w:rsidR="00306A87" w:rsidRDefault="00306A87" w:rsidP="00D50488">
            <w:pPr>
              <w:jc w:val="center"/>
            </w:pPr>
          </w:p>
        </w:tc>
      </w:tr>
      <w:tr w:rsidR="00306A87" w14:paraId="65B6F114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4629C1A" w14:textId="364B6641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60B36D5" w14:textId="059EAB3A" w:rsidR="00306A87" w:rsidRPr="00804AF1" w:rsidRDefault="00306A87" w:rsidP="00D50488"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37BB9" w14:textId="331B7ADB" w:rsidR="00306A87" w:rsidRPr="00804AF1" w:rsidRDefault="00306A87" w:rsidP="00D50488"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2EE22BA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4B70E17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A45E00" w14:textId="77777777" w:rsidR="00306A87" w:rsidRDefault="00306A87" w:rsidP="00D50488">
            <w:pPr>
              <w:jc w:val="center"/>
            </w:pPr>
          </w:p>
        </w:tc>
      </w:tr>
      <w:tr w:rsidR="00306A87" w14:paraId="340421D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7AFD0D0" w14:textId="1D92CFB5" w:rsidR="00306A87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EEA7EEC" w14:textId="243718BD" w:rsidR="00306A87" w:rsidRDefault="00306A87" w:rsidP="00D50488">
            <w:r w:rsidRPr="00804AF1">
              <w:t>addr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1408E3" w14:textId="70BCD729" w:rsidR="00306A87" w:rsidRDefault="00306A87" w:rsidP="00D50488">
            <w:pPr>
              <w:jc w:val="center"/>
            </w:pPr>
            <w:r>
              <w:t>varchar</w:t>
            </w:r>
            <w:r w:rsidRPr="00804AF1">
              <w:t>(</w:t>
            </w:r>
            <w:r>
              <w:rPr>
                <w:rFonts w:hint="eastAsia"/>
              </w:rPr>
              <w:t>15</w:t>
            </w:r>
            <w:r w:rsidRPr="00804AF1"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A5CEB2" w14:textId="17972B32" w:rsidR="00306A87" w:rsidRDefault="00306A87" w:rsidP="00D5048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F76186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529DF" w14:textId="77777777" w:rsidR="00306A87" w:rsidRDefault="00306A87" w:rsidP="00D50488">
            <w:pPr>
              <w:jc w:val="center"/>
            </w:pPr>
          </w:p>
        </w:tc>
      </w:tr>
      <w:tr w:rsidR="00306A87" w14:paraId="42EA79F6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8D90C8" w14:textId="38559AF9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固定电话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F82499" w14:textId="47271CAC" w:rsidR="00306A87" w:rsidRPr="00804AF1" w:rsidRDefault="00306A87" w:rsidP="00D50488">
            <w:r w:rsidRPr="00804AF1">
              <w:t>tel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4A0B030" w14:textId="4283C0A2" w:rsidR="00306A87" w:rsidRDefault="00306A87" w:rsidP="00D50488">
            <w:pPr>
              <w:jc w:val="center"/>
            </w:pPr>
            <w:r>
              <w:t>varchar(1</w:t>
            </w:r>
            <w:r>
              <w:rPr>
                <w:rFonts w:hint="eastAsia"/>
              </w:rPr>
              <w:t>8</w:t>
            </w:r>
            <w:r w:rsidRPr="00804AF1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393FA87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EFEE5C2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C11FB7" w14:textId="77777777" w:rsidR="00306A87" w:rsidRDefault="00306A87" w:rsidP="00D50488">
            <w:pPr>
              <w:jc w:val="center"/>
            </w:pPr>
          </w:p>
        </w:tc>
      </w:tr>
      <w:tr w:rsidR="00306A87" w14:paraId="435DF22F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C02D36" w14:textId="0620C8FF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手机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3442A" w14:textId="32CBA2E6" w:rsidR="00306A87" w:rsidRPr="00804AF1" w:rsidRDefault="00306A87" w:rsidP="00D50488">
            <w:r w:rsidRPr="00804AF1">
              <w:t>mobile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AC70B" w14:textId="4935173D" w:rsidR="00306A87" w:rsidRDefault="00306A87" w:rsidP="00D50488">
            <w:pPr>
              <w:jc w:val="center"/>
            </w:pPr>
            <w:r w:rsidRPr="00804AF1">
              <w:t>Char(11)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A2A4E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9DC6D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E2803A" w14:textId="77777777" w:rsidR="00306A87" w:rsidRDefault="00306A87" w:rsidP="00D50488">
            <w:pPr>
              <w:jc w:val="center"/>
            </w:pPr>
          </w:p>
        </w:tc>
      </w:tr>
      <w:tr w:rsidR="00306A87" w14:paraId="4CE30BEC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B83360" w14:textId="3D4D2D22" w:rsidR="00306A87" w:rsidRPr="00804AF1" w:rsidRDefault="00306A87" w:rsidP="00306A87">
            <w:pPr>
              <w:rPr>
                <w:rFonts w:asciiTheme="minorEastAsia" w:hAnsiTheme="minorEastAsia"/>
              </w:rPr>
            </w:pPr>
            <w:r w:rsidRPr="00804AF1">
              <w:rPr>
                <w:rFonts w:asciiTheme="minorEastAsia" w:hAnsiTheme="minorEastAsia" w:hint="eastAsia"/>
              </w:rPr>
              <w:t>邮编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97CF55" w14:textId="54C9475E" w:rsidR="00306A87" w:rsidRPr="00804AF1" w:rsidRDefault="00306A87" w:rsidP="00D50488">
            <w:r w:rsidRPr="00804AF1">
              <w:t>zip_code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F9A11C" w14:textId="48C3CF11" w:rsidR="00306A87" w:rsidRPr="00804AF1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A66F9D" w14:textId="77777777" w:rsidR="00306A87" w:rsidRDefault="00306A87" w:rsidP="00D50488">
            <w:pPr>
              <w:jc w:val="center"/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14959B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C1E4B" w14:textId="77777777" w:rsidR="00306A87" w:rsidRDefault="00306A87" w:rsidP="00D50488">
            <w:pPr>
              <w:jc w:val="center"/>
            </w:pPr>
          </w:p>
        </w:tc>
      </w:tr>
      <w:tr w:rsidR="00306A87" w14:paraId="52CA255D" w14:textId="77777777" w:rsidTr="00F440D7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09B9E8D" w14:textId="30083E86" w:rsidR="00306A87" w:rsidRPr="00804AF1" w:rsidRDefault="00306A87" w:rsidP="00306A8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1E675A" w14:textId="47535712" w:rsidR="00306A87" w:rsidRPr="00804AF1" w:rsidRDefault="00306A87" w:rsidP="00D5048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6FE9A0" w14:textId="634036D0" w:rsidR="00306A87" w:rsidRDefault="00306A87" w:rsidP="00D50488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625166" w14:textId="3183AB45" w:rsidR="00306A87" w:rsidRDefault="00306A87" w:rsidP="00D504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D9B1AF" w14:textId="77777777" w:rsidR="00306A87" w:rsidRDefault="00306A87" w:rsidP="00D50488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4A83" w14:textId="77777777" w:rsidR="00306A87" w:rsidRDefault="00306A87" w:rsidP="00B765F2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2827B8A" w14:textId="0D8D5245" w:rsidR="00306A87" w:rsidRDefault="00306A87" w:rsidP="00D50488">
            <w:pPr>
              <w:jc w:val="center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删除</w:t>
            </w:r>
          </w:p>
        </w:tc>
      </w:tr>
    </w:tbl>
    <w:p w14:paraId="4E51A41A" w14:textId="77777777" w:rsidR="00D50488" w:rsidRPr="00D50488" w:rsidRDefault="00D50488" w:rsidP="002C330F"/>
    <w:p w14:paraId="09CE15E7" w14:textId="1B8B38B5" w:rsidR="00B63E9F" w:rsidRDefault="00942CC8" w:rsidP="009A72C5">
      <w:pPr>
        <w:pStyle w:val="3"/>
      </w:pPr>
      <w:r>
        <w:rPr>
          <w:rFonts w:hint="eastAsia"/>
        </w:rPr>
        <w:t xml:space="preserve">3. </w:t>
      </w:r>
      <w:r w:rsidR="00D93BB4">
        <w:t>品类</w:t>
      </w:r>
      <w:bookmarkEnd w:id="91"/>
      <w:bookmarkEnd w:id="92"/>
      <w:bookmarkEnd w:id="93"/>
      <w:bookmarkEnd w:id="94"/>
      <w:bookmarkEnd w:id="95"/>
    </w:p>
    <w:p w14:paraId="795D3E0A" w14:textId="41F2C87D" w:rsidR="00815C07" w:rsidRDefault="00DF56F3" w:rsidP="00DF56F3">
      <w:pPr>
        <w:pStyle w:val="4"/>
      </w:pPr>
      <w:bookmarkStart w:id="96" w:name="_Toc248822179"/>
      <w:bookmarkStart w:id="97" w:name="_Toc248822244"/>
      <w:bookmarkStart w:id="98" w:name="_Toc249156180"/>
      <w:bookmarkStart w:id="99" w:name="_Toc269563255"/>
      <w:r>
        <w:t>3.</w:t>
      </w:r>
      <w:r w:rsidR="00A95588">
        <w:rPr>
          <w:rFonts w:hint="eastAsia"/>
        </w:rPr>
        <w:t>1</w:t>
      </w:r>
      <w:r w:rsidR="00815C07">
        <w:t>基础品类信息表</w:t>
      </w:r>
      <w:r w:rsidR="00815C07">
        <w:t>(t_base_category)</w:t>
      </w:r>
      <w:bookmarkEnd w:id="96"/>
      <w:bookmarkEnd w:id="97"/>
      <w:bookmarkEnd w:id="98"/>
      <w:bookmarkEnd w:id="9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639"/>
        <w:gridCol w:w="2126"/>
        <w:gridCol w:w="851"/>
        <w:gridCol w:w="850"/>
        <w:gridCol w:w="2410"/>
      </w:tblGrid>
      <w:tr w:rsidR="00EF46A4" w14:paraId="7D2D3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05B6FB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49A570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5C5CAE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5C5262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15BE9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FB91C" w14:textId="77777777" w:rsidR="00EF46A4" w:rsidRDefault="00EF46A4" w:rsidP="00EF46A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F46A4" w14:paraId="46E5AF7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68BB8" w14:textId="77777777" w:rsidR="00EF46A4" w:rsidRDefault="00EF46A4" w:rsidP="00EF46A4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AF5B9" w14:textId="77777777" w:rsidR="00EF46A4" w:rsidRDefault="00EF46A4" w:rsidP="00EF46A4">
            <w:r>
              <w:t>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198EA" w14:textId="170F86D5" w:rsidR="00EF46A4" w:rsidRDefault="002775F2" w:rsidP="00EF46A4">
            <w:r>
              <w:rPr>
                <w:rFonts w:hint="eastAsia"/>
              </w:rPr>
              <w:t>smallint</w:t>
            </w:r>
            <w:r w:rsidR="00EF46A4">
              <w:t>(</w:t>
            </w:r>
            <w:r>
              <w:rPr>
                <w:rFonts w:hint="eastAsia"/>
              </w:rPr>
              <w:t>5</w:t>
            </w:r>
            <w:r w:rsidR="00EF46A4"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439A0" w14:textId="515D9120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8931" w14:textId="77777777" w:rsidR="00EF46A4" w:rsidRDefault="00EF46A4" w:rsidP="00EF46A4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DD03" w14:textId="77777777" w:rsidR="00EF46A4" w:rsidRDefault="00EF46A4" w:rsidP="00EF46A4">
            <w:r>
              <w:rPr>
                <w:rFonts w:hint="eastAsia"/>
              </w:rPr>
              <w:t>品类</w:t>
            </w:r>
            <w:r>
              <w:t>ID</w:t>
            </w:r>
          </w:p>
        </w:tc>
      </w:tr>
      <w:tr w:rsidR="00EF46A4" w14:paraId="222CF17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9D108" w14:textId="77777777" w:rsidR="00EF46A4" w:rsidRDefault="00EF46A4" w:rsidP="00EF46A4">
            <w:r>
              <w:rPr>
                <w:rFonts w:hint="eastAsia"/>
              </w:rPr>
              <w:t>基础品类名称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50775" w14:textId="77777777" w:rsidR="00EF46A4" w:rsidRDefault="00EF46A4" w:rsidP="00EF46A4">
            <w:r>
              <w:t>bc_name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BEE8B" w14:textId="4CB7D009" w:rsidR="00EF46A4" w:rsidRDefault="00A7170B" w:rsidP="00EF46A4">
            <w:r>
              <w:t>VARCHAR</w:t>
            </w:r>
            <w:r w:rsidR="00EF46A4">
              <w:t>(100)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1892" w14:textId="49E1D73E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A7D3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2A191" w14:textId="77777777" w:rsidR="00EF46A4" w:rsidRDefault="00EF46A4" w:rsidP="00EF46A4">
            <w:r>
              <w:rPr>
                <w:rFonts w:hint="eastAsia"/>
              </w:rPr>
              <w:t>品类名称</w:t>
            </w:r>
          </w:p>
        </w:tc>
      </w:tr>
      <w:tr w:rsidR="00EF46A4" w14:paraId="77D53E3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77DFA" w14:textId="77777777" w:rsidR="00EF46A4" w:rsidRDefault="00EF46A4" w:rsidP="00EF46A4">
            <w:r>
              <w:rPr>
                <w:rFonts w:hint="eastAsia"/>
              </w:rPr>
              <w:t>基础品类编码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8B850" w14:textId="77777777" w:rsidR="00EF46A4" w:rsidRDefault="00EF46A4" w:rsidP="00EF46A4">
            <w:r>
              <w:t>bc_code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39C65" w14:textId="42B4D923" w:rsidR="00EF46A4" w:rsidRDefault="00A7170B" w:rsidP="00EF46A4">
            <w:r>
              <w:t>VARCHAR</w:t>
            </w:r>
            <w:r w:rsidR="00EF46A4">
              <w:t>(20)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3A588" w14:textId="2BC9C96E" w:rsidR="00EF46A4" w:rsidRDefault="001A5A53" w:rsidP="00EF46A4">
            <w:r>
              <w:rPr>
                <w:rFonts w:hint="eastAsia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2403F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7BC08" w14:textId="77777777" w:rsidR="00EF46A4" w:rsidRDefault="00EF46A4" w:rsidP="00EF46A4">
            <w:r>
              <w:rPr>
                <w:rFonts w:hint="eastAsia"/>
              </w:rPr>
              <w:t>品类编码</w:t>
            </w:r>
          </w:p>
        </w:tc>
      </w:tr>
      <w:tr w:rsidR="00EF46A4" w14:paraId="2FA652C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0D6D7" w14:textId="77777777" w:rsidR="00EF46A4" w:rsidRDefault="00EF46A4" w:rsidP="00EF46A4">
            <w:r>
              <w:rPr>
                <w:rFonts w:hint="eastAsia"/>
              </w:rPr>
              <w:t>品类级别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ED08B" w14:textId="77777777" w:rsidR="00EF46A4" w:rsidRDefault="00EF46A4" w:rsidP="00EF46A4">
            <w:r>
              <w:t>bc_level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3478D" w14:textId="77777777" w:rsidR="00EF46A4" w:rsidRDefault="00EF46A4" w:rsidP="00EF46A4">
            <w:r>
              <w:t>CHAR(1 BYTE)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CCB03" w14:textId="76B96DC1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DCF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D2C3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一级分类</w:t>
            </w:r>
            <w:r>
              <w:rPr>
                <w:lang w:eastAsia="zh-CN"/>
              </w:rPr>
              <w:t>,2:</w:t>
            </w:r>
            <w:r>
              <w:rPr>
                <w:rFonts w:hint="eastAsia"/>
                <w:lang w:eastAsia="zh-CN"/>
              </w:rPr>
              <w:t>二级分类</w:t>
            </w:r>
            <w:r>
              <w:rPr>
                <w:lang w:eastAsia="zh-CN"/>
              </w:rPr>
              <w:t>,3:</w:t>
            </w:r>
            <w:r>
              <w:rPr>
                <w:rFonts w:hint="eastAsia"/>
                <w:lang w:eastAsia="zh-CN"/>
              </w:rPr>
              <w:t>三级分类</w:t>
            </w:r>
          </w:p>
        </w:tc>
      </w:tr>
      <w:tr w:rsidR="00EF46A4" w14:paraId="011A798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3343A" w14:textId="77777777" w:rsidR="00EF46A4" w:rsidRDefault="00EF46A4" w:rsidP="00EF46A4">
            <w:r>
              <w:rPr>
                <w:rFonts w:hint="eastAsia"/>
              </w:rPr>
              <w:t>父品类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75FEC" w14:textId="77777777" w:rsidR="00EF46A4" w:rsidRDefault="00EF46A4" w:rsidP="00EF46A4">
            <w:r>
              <w:t>p_bc_id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CC2F" w14:textId="77777777" w:rsidR="00EF46A4" w:rsidRDefault="00EF46A4" w:rsidP="00EF46A4">
            <w:r>
              <w:t>NUMBER(6)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0ECAE" w14:textId="23655B00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4C598" w14:textId="6CAD55E9" w:rsidR="00EF46A4" w:rsidRPr="00AF1A69" w:rsidRDefault="00D95096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D581F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父类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的销售类为一级销售类</w:t>
            </w:r>
          </w:p>
        </w:tc>
      </w:tr>
      <w:tr w:rsidR="00EF46A4" w14:paraId="3834FC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3EDFA" w14:textId="77777777" w:rsidR="00EF46A4" w:rsidRDefault="00EF46A4" w:rsidP="00EF46A4">
            <w:r>
              <w:rPr>
                <w:rFonts w:hint="eastAsia"/>
              </w:rPr>
              <w:lastRenderedPageBreak/>
              <w:t>路径</w:t>
            </w:r>
            <w:r>
              <w:t>ID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7ECA" w14:textId="77777777" w:rsidR="00EF46A4" w:rsidRDefault="00EF46A4" w:rsidP="00EF46A4">
            <w:r>
              <w:t>path_id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5F136" w14:textId="2EFAF4D3" w:rsidR="00EF46A4" w:rsidRDefault="00A7170B" w:rsidP="00EF46A4">
            <w:r>
              <w:t>VARCHAR</w:t>
            </w:r>
            <w:r w:rsidR="00EF46A4">
              <w:t>(30)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78AF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9CA23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5E28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0197321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7CE" w14:textId="77777777" w:rsidR="00EF46A4" w:rsidRDefault="00EF46A4" w:rsidP="00EF46A4">
            <w:r>
              <w:rPr>
                <w:rFonts w:hint="eastAsia"/>
              </w:rPr>
              <w:t>路径名称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D387" w14:textId="77777777" w:rsidR="00EF46A4" w:rsidRDefault="00EF46A4" w:rsidP="00EF46A4">
            <w:r>
              <w:t>path_name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4A5C8" w14:textId="6C8F05B6" w:rsidR="00EF46A4" w:rsidRDefault="00A7170B" w:rsidP="00EF46A4">
            <w:r>
              <w:t>VARCHAR</w:t>
            </w:r>
            <w:r w:rsidR="00EF46A4">
              <w:t>(400)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8A4EC" w14:textId="77777777" w:rsidR="00EF46A4" w:rsidRDefault="00EF46A4" w:rsidP="00EF46A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BE592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0B5A" w14:textId="77777777" w:rsidR="00EF46A4" w:rsidRDefault="00EF46A4" w:rsidP="00EF46A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从根到当前节点名称</w:t>
            </w:r>
            <w:r>
              <w:rPr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中间用</w:t>
            </w:r>
            <w:r>
              <w:rPr>
                <w:lang w:eastAsia="zh-CN"/>
              </w:rPr>
              <w:t>|</w:t>
            </w:r>
            <w:r>
              <w:rPr>
                <w:rFonts w:hint="eastAsia"/>
                <w:lang w:eastAsia="zh-CN"/>
              </w:rPr>
              <w:t>分隔</w:t>
            </w:r>
          </w:p>
        </w:tc>
      </w:tr>
      <w:tr w:rsidR="00EF46A4" w14:paraId="64DD5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9979D" w14:textId="77777777" w:rsidR="00EF46A4" w:rsidRDefault="00EF46A4" w:rsidP="00EF46A4">
            <w:r>
              <w:rPr>
                <w:rFonts w:hint="eastAsia"/>
              </w:rPr>
              <w:t>是否叶子节点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A3429" w14:textId="77777777" w:rsidR="00EF46A4" w:rsidRDefault="00EF46A4" w:rsidP="00EF46A4">
            <w:r>
              <w:t>is_leaf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FCADE" w14:textId="2E8D5BFF" w:rsidR="00EF46A4" w:rsidRDefault="00EF46A4" w:rsidP="00EF46A4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9128" w14:textId="722526B9" w:rsidR="00EF46A4" w:rsidRDefault="00902DBA" w:rsidP="00EF46A4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BA058" w14:textId="77777777" w:rsidR="00EF46A4" w:rsidRDefault="00EF46A4" w:rsidP="00EF46A4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330A1" w14:textId="77777777" w:rsidR="00EF46A4" w:rsidRDefault="00EF46A4" w:rsidP="00EF46A4">
            <w:r>
              <w:t>0</w:t>
            </w:r>
            <w:r>
              <w:rPr>
                <w:rFonts w:hint="eastAsia"/>
              </w:rPr>
              <w:t>：否</w:t>
            </w:r>
            <w:r>
              <w:t>,1</w:t>
            </w:r>
            <w:r>
              <w:rPr>
                <w:rFonts w:hint="eastAsia"/>
              </w:rPr>
              <w:t>：是</w:t>
            </w:r>
          </w:p>
        </w:tc>
      </w:tr>
      <w:tr w:rsidR="00EF46A4" w14:paraId="727B674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6D774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44719" w14:textId="7C406484" w:rsidR="00EF46A4" w:rsidRDefault="007A5717" w:rsidP="00EF46A4">
            <w:r>
              <w:t>Display</w:t>
            </w:r>
            <w:r>
              <w:rPr>
                <w:rFonts w:hint="eastAsia"/>
              </w:rPr>
              <w:t>_order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84845" w14:textId="77777777" w:rsidR="00EF46A4" w:rsidRDefault="00EF46A4" w:rsidP="00EF46A4">
            <w:r>
              <w:t>NUMBER(3)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97620" w14:textId="02F51478" w:rsidR="00EF46A4" w:rsidRDefault="00902DBA" w:rsidP="00EF46A4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B83" w14:textId="6C97198C" w:rsidR="00EF46A4" w:rsidRPr="00AF1A69" w:rsidRDefault="00FC7B50" w:rsidP="00EF46A4">
            <w:pPr>
              <w:rPr>
                <w:color w:val="FF0000"/>
              </w:rPr>
            </w:pPr>
            <w:r w:rsidRPr="00AF1A69">
              <w:rPr>
                <w:color w:val="FF0000"/>
              </w:rPr>
              <w:t>In</w:t>
            </w:r>
            <w:r w:rsidRPr="00AF1A69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BF463" w14:textId="77777777" w:rsidR="00EF46A4" w:rsidRDefault="00EF46A4" w:rsidP="00EF46A4">
            <w:r>
              <w:rPr>
                <w:rFonts w:hint="eastAsia"/>
              </w:rPr>
              <w:t>显示顺序</w:t>
            </w:r>
          </w:p>
        </w:tc>
      </w:tr>
      <w:tr w:rsidR="00EF46A4" w:rsidRPr="00902DBA" w14:paraId="7551BA6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635E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创建时间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DFB56" w14:textId="6A20BE44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create_date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0031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34299" w14:textId="7F3CBDC1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EDF1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792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A969BB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47E7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修改时间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84933" w14:textId="244FE41F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update</w:t>
            </w:r>
            <w:r w:rsidR="00902DBA" w:rsidRPr="00FD1532">
              <w:rPr>
                <w:color w:val="000000" w:themeColor="text1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D1308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date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FC3CA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0AD4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74533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</w:tr>
      <w:tr w:rsidR="00EF46A4" w:rsidRPr="00902DBA" w14:paraId="3CA2666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1257B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7C3A3" w14:textId="77777777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929E4" w14:textId="000F1A76" w:rsidR="00EF46A4" w:rsidRPr="00FD1532" w:rsidRDefault="00EF46A4" w:rsidP="00EF46A4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8FC53" w14:textId="1FF864C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4D698" w14:textId="77777777" w:rsidR="00EF46A4" w:rsidRPr="00FD1532" w:rsidRDefault="00EF46A4" w:rsidP="00EF46A4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ED70D" w14:textId="1537863A" w:rsidR="00902DBA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有效</w:t>
            </w:r>
          </w:p>
          <w:p w14:paraId="713941E8" w14:textId="0F35923A" w:rsidR="00EF46A4" w:rsidRPr="00FD1532" w:rsidRDefault="00902DBA" w:rsidP="00EF46A4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0</w:t>
            </w:r>
            <w:r w:rsidR="00EF46A4" w:rsidRPr="00FD1532">
              <w:rPr>
                <w:color w:val="000000" w:themeColor="text1"/>
              </w:rPr>
              <w:t>:</w:t>
            </w:r>
            <w:r w:rsidR="00EF46A4" w:rsidRPr="00FD1532">
              <w:rPr>
                <w:rFonts w:hint="eastAsia"/>
                <w:color w:val="000000" w:themeColor="text1"/>
              </w:rPr>
              <w:t>无效</w:t>
            </w:r>
          </w:p>
        </w:tc>
      </w:tr>
    </w:tbl>
    <w:p w14:paraId="38C450A5" w14:textId="77777777" w:rsidR="00EF46A4" w:rsidRPr="00902DBA" w:rsidRDefault="00EF46A4" w:rsidP="00815C07">
      <w:pPr>
        <w:pStyle w:val="11"/>
        <w:spacing w:line="288" w:lineRule="auto"/>
        <w:rPr>
          <w:rFonts w:hint="default"/>
          <w:i/>
          <w:color w:val="3366FF"/>
        </w:rPr>
      </w:pPr>
    </w:p>
    <w:p w14:paraId="5E76C5A8" w14:textId="6D582EE8" w:rsidR="00EF46A4" w:rsidRDefault="00DF56F3" w:rsidP="00DF56F3">
      <w:pPr>
        <w:pStyle w:val="4"/>
      </w:pPr>
      <w:bookmarkStart w:id="100" w:name="_Toc248822183"/>
      <w:bookmarkStart w:id="101" w:name="_Toc248822248"/>
      <w:bookmarkStart w:id="102" w:name="_Toc249156184"/>
      <w:bookmarkStart w:id="103" w:name="_Toc269563259"/>
      <w:r>
        <w:t>3.</w:t>
      </w:r>
      <w:r w:rsidR="00A95588">
        <w:rPr>
          <w:rFonts w:hint="eastAsia"/>
        </w:rPr>
        <w:t>2</w:t>
      </w:r>
      <w:r>
        <w:t xml:space="preserve"> </w:t>
      </w:r>
      <w:r w:rsidR="00EF46A4">
        <w:t>属性</w:t>
      </w:r>
      <w:r w:rsidR="00337C36">
        <w:t>表</w:t>
      </w:r>
      <w:r w:rsidR="009A72C5">
        <w:t xml:space="preserve"> </w:t>
      </w:r>
      <w:r w:rsidR="009A72C5">
        <w:t>（</w:t>
      </w:r>
      <w:r w:rsidR="009A72C5">
        <w:t>t_attribute</w:t>
      </w:r>
      <w:r w:rsidR="009A72C5">
        <w:t>）</w:t>
      </w:r>
      <w:bookmarkEnd w:id="100"/>
      <w:bookmarkEnd w:id="101"/>
      <w:bookmarkEnd w:id="102"/>
      <w:bookmarkEnd w:id="10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47"/>
        <w:gridCol w:w="1984"/>
        <w:gridCol w:w="2126"/>
        <w:gridCol w:w="709"/>
        <w:gridCol w:w="992"/>
        <w:gridCol w:w="2410"/>
      </w:tblGrid>
      <w:tr w:rsidR="009A72C5" w14:paraId="1D6B6BF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D160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7CDD1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B868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A530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239ED0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7328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B4E3741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EE24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C302" w14:textId="77777777" w:rsidR="009A72C5" w:rsidRDefault="009A72C5" w:rsidP="009A72C5">
            <w:r>
              <w:t>attr_id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69D4BB" w14:textId="5F98CA3E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BD4" w14:textId="447DE237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4DD1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F508" w14:textId="77777777" w:rsidR="009A72C5" w:rsidRDefault="009A72C5" w:rsidP="009A72C5"/>
        </w:tc>
      </w:tr>
      <w:tr w:rsidR="009A72C5" w14:paraId="67823946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AA27D" w14:textId="77777777" w:rsidR="009A72C5" w:rsidRDefault="009A72C5" w:rsidP="009A72C5">
            <w:r>
              <w:rPr>
                <w:rFonts w:hint="eastAsia"/>
              </w:rPr>
              <w:t>属性名称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86236" w14:textId="77777777" w:rsidR="009A72C5" w:rsidRDefault="009A72C5" w:rsidP="009A72C5">
            <w:r>
              <w:t>attr_name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926D" w14:textId="0F8B1FF5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lang w:eastAsia="zh-CN"/>
              </w:rPr>
              <w:t>10</w:t>
            </w:r>
            <w:r w:rsidR="005D3A27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A2D25" w14:textId="207B6513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2E492" w14:textId="51BDC664" w:rsidR="009A72C5" w:rsidRPr="001D3435" w:rsidRDefault="009B0392" w:rsidP="009A72C5">
            <w:pPr>
              <w:rPr>
                <w:color w:val="FF0000"/>
              </w:rPr>
            </w:pPr>
            <w:r w:rsidRPr="001D3435">
              <w:rPr>
                <w:color w:val="FF0000"/>
              </w:rPr>
              <w:t>In</w:t>
            </w:r>
            <w:r w:rsidRPr="001D3435">
              <w:rPr>
                <w:color w:val="FF0000"/>
                <w:lang w:eastAsia="zh-CN"/>
              </w:rPr>
              <w:t>dex unique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77FE5" w14:textId="77777777" w:rsidR="009A72C5" w:rsidRDefault="009A72C5" w:rsidP="009A72C5"/>
        </w:tc>
      </w:tr>
      <w:tr w:rsidR="009A72C5" w14:paraId="21BEF05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1E68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72571" w14:textId="77777777" w:rsidR="009A72C5" w:rsidRDefault="009A72C5" w:rsidP="009A72C5">
            <w:r>
              <w:t>pinyin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43997" w14:textId="5672B300" w:rsidR="009A72C5" w:rsidRDefault="00A7170B" w:rsidP="005D3A27">
            <w:r>
              <w:t>VARCHAR</w:t>
            </w:r>
            <w:r w:rsidR="009A72C5">
              <w:t>(</w:t>
            </w:r>
            <w:r w:rsidR="005D3A27">
              <w:rPr>
                <w:rFonts w:hint="eastAsia"/>
                <w:color w:val="FF0000"/>
                <w:lang w:eastAsia="zh-CN"/>
              </w:rPr>
              <w:t>15</w:t>
            </w:r>
            <w:r w:rsidR="005D3A27" w:rsidRPr="00735B68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23204" w14:textId="33B78704" w:rsidR="009A72C5" w:rsidRDefault="00591CBC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5AD5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73C3E" w14:textId="77777777" w:rsidR="009A72C5" w:rsidRDefault="009A72C5" w:rsidP="009A72C5">
            <w:r>
              <w:rPr>
                <w:rFonts w:hint="eastAsia"/>
              </w:rPr>
              <w:t>首字母</w:t>
            </w:r>
          </w:p>
        </w:tc>
      </w:tr>
      <w:tr w:rsidR="009A72C5" w14:paraId="402B00ED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3AB1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88A7D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5D6B8" w14:textId="695BD1C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B2D9B" w14:textId="3E52B1A1" w:rsidR="009A72C5" w:rsidRPr="00FD1532" w:rsidRDefault="00591CBC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16834" w14:textId="77777777" w:rsidR="009A72C5" w:rsidRPr="00FD1532" w:rsidRDefault="009A72C5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76503" w14:textId="77777777" w:rsidR="009A72C5" w:rsidRPr="00FD1532" w:rsidRDefault="009A72C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D37533" w14:paraId="421F02A2" w14:textId="77777777" w:rsidTr="001D3435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BE1C" w14:textId="16EE8616" w:rsidR="00D37533" w:rsidRPr="00FD1532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F3096" w14:textId="4BCEE029" w:rsidR="00D37533" w:rsidRPr="00FD1532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79A12" w14:textId="120973EE" w:rsidR="00D37533" w:rsidRPr="00FD1532" w:rsidRDefault="00A7170B" w:rsidP="009A72C5">
            <w:pPr>
              <w:rPr>
                <w:color w:val="000000" w:themeColor="text1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E8B7D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A2A6F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86B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5C85762C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EF69E" w14:textId="6C560A32" w:rsidR="00D37533" w:rsidRDefault="00D37533" w:rsidP="009A72C5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7D532" w14:textId="640568B1" w:rsidR="00D37533" w:rsidRDefault="00D37533" w:rsidP="009A72C5">
            <w:pPr>
              <w:rPr>
                <w:color w:val="000000" w:themeColor="text1"/>
              </w:rPr>
            </w:pPr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A689" w14:textId="6BADD310" w:rsidR="00D37533" w:rsidRDefault="00D37533" w:rsidP="009A72C5">
            <w:pPr>
              <w:rPr>
                <w:color w:val="000000" w:themeColor="text1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39CEB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959C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366A4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2145EA30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C06F" w14:textId="6ADE8B70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A0876" w14:textId="76983920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3822A" w14:textId="2F3FBD50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5634A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F0C83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FD688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  <w:tr w:rsidR="00D37533" w14:paraId="48D4CBB1" w14:textId="77777777" w:rsidTr="00735B68">
        <w:tc>
          <w:tcPr>
            <w:tcW w:w="1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FEAE" w14:textId="1B6A963F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F49FB" w14:textId="6312BEC2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5E3D3" w14:textId="068704ED" w:rsidR="00D37533" w:rsidRDefault="00D37533" w:rsidP="009A72C5">
            <w:r>
              <w:rPr>
                <w:rFonts w:hint="eastAsia"/>
              </w:rPr>
              <w:t>date</w:t>
            </w:r>
            <w:r w:rsidR="00F87B2E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1CDA0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A4C67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1E256" w14:textId="77777777" w:rsidR="00D37533" w:rsidRPr="00FD1532" w:rsidRDefault="00D37533" w:rsidP="009A72C5">
            <w:pPr>
              <w:rPr>
                <w:color w:val="000000" w:themeColor="text1"/>
              </w:rPr>
            </w:pPr>
          </w:p>
        </w:tc>
      </w:tr>
    </w:tbl>
    <w:p w14:paraId="0142C8AF" w14:textId="77777777" w:rsidR="00337C36" w:rsidRDefault="00337C36" w:rsidP="00815C07">
      <w:pPr>
        <w:pStyle w:val="11"/>
        <w:spacing w:line="288" w:lineRule="auto"/>
        <w:rPr>
          <w:rFonts w:hint="default"/>
        </w:rPr>
      </w:pPr>
    </w:p>
    <w:p w14:paraId="028BA62C" w14:textId="1A023FF3" w:rsidR="009A72C5" w:rsidRDefault="00DF56F3" w:rsidP="00DF56F3">
      <w:pPr>
        <w:pStyle w:val="4"/>
      </w:pPr>
      <w:bookmarkStart w:id="104" w:name="_Toc248822184"/>
      <w:bookmarkStart w:id="105" w:name="_Toc248822249"/>
      <w:bookmarkStart w:id="106" w:name="_Toc249156185"/>
      <w:bookmarkStart w:id="107" w:name="_Toc269563260"/>
      <w:r>
        <w:t>3.</w:t>
      </w:r>
      <w:r w:rsidR="00A95588">
        <w:rPr>
          <w:rFonts w:hint="eastAsia"/>
        </w:rPr>
        <w:t>3</w:t>
      </w:r>
      <w:r w:rsidR="009A72C5">
        <w:t>基础品类的属性表</w:t>
      </w:r>
      <w:r w:rsidR="009A72C5">
        <w:t xml:space="preserve"> </w:t>
      </w:r>
      <w:r w:rsidR="009A72C5">
        <w:t>（</w:t>
      </w:r>
      <w:r w:rsidR="009A72C5">
        <w:t>t_bc_attribute</w:t>
      </w:r>
      <w:r w:rsidR="009A72C5">
        <w:t>）</w:t>
      </w:r>
      <w:bookmarkEnd w:id="104"/>
      <w:bookmarkEnd w:id="105"/>
      <w:bookmarkEnd w:id="106"/>
      <w:bookmarkEnd w:id="107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268"/>
      </w:tblGrid>
      <w:tr w:rsidR="009A72C5" w14:paraId="20C3E7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21C0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3ADD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3F8D7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22381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CD9C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66BD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60C5DCC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AD5A0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21A70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D272F" w14:textId="0949FC31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51083" w14:textId="07212386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754A5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1CB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9A72C5" w14:paraId="296CC35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2DB1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99FE4" w14:textId="77777777" w:rsidR="009A72C5" w:rsidRDefault="009A72C5" w:rsidP="009A72C5">
            <w: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7B755" w14:textId="23EFAB00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118FD" w14:textId="010E0D21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864F8" w14:textId="16121C9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6DBC" w14:textId="77777777" w:rsidR="009A72C5" w:rsidRDefault="009A72C5" w:rsidP="009A72C5">
            <w:r>
              <w:rPr>
                <w:rFonts w:hint="eastAsia"/>
              </w:rPr>
              <w:t>基础品类</w:t>
            </w:r>
            <w:r>
              <w:t>ID</w:t>
            </w:r>
          </w:p>
        </w:tc>
      </w:tr>
      <w:tr w:rsidR="009A72C5" w14:paraId="0634AA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E3512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DF4A" w14:textId="77777777" w:rsidR="009A72C5" w:rsidRDefault="009A72C5" w:rsidP="009A72C5">
            <w:r>
              <w:t>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0D500" w14:textId="765C9A92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846E6" w14:textId="754DB0E9" w:rsidR="009A72C5" w:rsidRDefault="0023366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4E6F5" w14:textId="55972378" w:rsidR="009A72C5" w:rsidRPr="00E4362D" w:rsidRDefault="00541209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D1327" w14:textId="77777777" w:rsidR="009A72C5" w:rsidRDefault="009A72C5" w:rsidP="009A72C5">
            <w:r>
              <w:rPr>
                <w:rFonts w:hint="eastAsia"/>
              </w:rPr>
              <w:t>属性</w:t>
            </w:r>
            <w:r>
              <w:t>ID</w:t>
            </w:r>
          </w:p>
        </w:tc>
      </w:tr>
      <w:tr w:rsidR="00056A75" w14:paraId="65FC8F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1F159" w14:textId="230D118C" w:rsidR="00056A75" w:rsidRDefault="00056A7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4C0B1" w14:textId="4766F483" w:rsidR="00056A75" w:rsidRDefault="00056A75" w:rsidP="009A72C5">
            <w:r>
              <w:t>display_mode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2C94" w14:textId="53BF1876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180147" w14:textId="651A3CA8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606FD" w14:textId="77777777" w:rsidR="00056A75" w:rsidRPr="00E4362D" w:rsidRDefault="00056A75" w:rsidP="009A72C5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5F869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下拉框；</w:t>
            </w:r>
          </w:p>
          <w:p w14:paraId="2667A5E5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>
              <w:rPr>
                <w:rFonts w:hint="eastAsia"/>
                <w:lang w:eastAsia="zh-CN"/>
              </w:rPr>
              <w:t>复选框；</w:t>
            </w:r>
          </w:p>
          <w:p w14:paraId="7153FC2F" w14:textId="77777777" w:rsidR="00056A75" w:rsidRDefault="00056A75" w:rsidP="00056A7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3:</w:t>
            </w:r>
            <w:r>
              <w:rPr>
                <w:rFonts w:hint="eastAsia"/>
                <w:lang w:eastAsia="zh-CN"/>
              </w:rPr>
              <w:t>单选框；</w:t>
            </w:r>
          </w:p>
          <w:p w14:paraId="6E76FE09" w14:textId="3DFE878B" w:rsidR="00056A75" w:rsidRDefault="00056A75" w:rsidP="009A72C5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图标</w:t>
            </w:r>
          </w:p>
        </w:tc>
      </w:tr>
      <w:tr w:rsidR="00056A75" w14:paraId="259D61C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587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EB630" w14:textId="77777777" w:rsidR="00056A75" w:rsidRDefault="00056A7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0277B" w14:textId="3C7FEFC6" w:rsidR="00056A75" w:rsidRDefault="005B04C3" w:rsidP="009A72C5">
            <w:r>
              <w:rPr>
                <w:rFonts w:hint="eastAsia"/>
              </w:rPr>
              <w:t>tinyint</w:t>
            </w:r>
            <w:r w:rsidR="00056A7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75D92" w14:textId="77777777" w:rsidR="00056A75" w:rsidRDefault="00056A7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D733F" w14:textId="4FDFBE5F" w:rsidR="00056A75" w:rsidRPr="00E4362D" w:rsidRDefault="00056A75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AFD1F" w14:textId="77777777" w:rsidR="00056A75" w:rsidRDefault="00056A75" w:rsidP="009A72C5">
            <w:r>
              <w:rPr>
                <w:rFonts w:hint="eastAsia"/>
              </w:rPr>
              <w:t>显示顺序</w:t>
            </w:r>
          </w:p>
        </w:tc>
      </w:tr>
      <w:tr w:rsidR="00056A75" w14:paraId="071E49C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09FC" w14:textId="77777777" w:rsidR="00056A75" w:rsidRDefault="00056A75" w:rsidP="009A72C5">
            <w:r>
              <w:rPr>
                <w:rFonts w:hint="eastAsia"/>
              </w:rPr>
              <w:t>是否必填项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1BC7A" w14:textId="77777777" w:rsidR="00056A75" w:rsidRDefault="00056A75" w:rsidP="009A72C5">
            <w:r>
              <w:t>is_require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84312" w14:textId="42B585FA" w:rsidR="00056A75" w:rsidRDefault="00056A7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216ED" w14:textId="62FEEC9D" w:rsidR="00056A75" w:rsidRDefault="00056A75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7902" w14:textId="77777777" w:rsidR="00056A75" w:rsidRDefault="00056A75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4FE6F" w14:textId="318DF852" w:rsidR="00056A75" w:rsidRDefault="00056A75" w:rsidP="009A72C5">
            <w:pPr>
              <w:rPr>
                <w:rFonts w:ascii="Arial Unicode MS" w:eastAsia="Arial Unicode MS" w:hAnsi="Arial Unicode MS" w:cs="Arial Unicode MS"/>
              </w:rPr>
            </w:pPr>
            <w:r>
              <w:t>0</w:t>
            </w:r>
            <w:r>
              <w:rPr>
                <w:rFonts w:hint="eastAsia"/>
              </w:rPr>
              <w:t>：非必填项</w:t>
            </w:r>
          </w:p>
          <w:p w14:paraId="277D25C2" w14:textId="3CB7621D" w:rsidR="00056A75" w:rsidRDefault="00056A75" w:rsidP="009A72C5">
            <w:r>
              <w:t>1</w:t>
            </w:r>
            <w:r>
              <w:rPr>
                <w:rFonts w:hint="eastAsia"/>
              </w:rPr>
              <w:t>：必填</w:t>
            </w:r>
          </w:p>
        </w:tc>
      </w:tr>
      <w:tr w:rsidR="00056A75" w14:paraId="68BE871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7FDA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5A903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9143" w14:textId="117CB3A8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E8185" w14:textId="2C52C295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B9E69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90CD8" w14:textId="77777777" w:rsidR="00056A75" w:rsidRPr="00FD1532" w:rsidRDefault="00056A7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0-</w:t>
            </w:r>
            <w:r w:rsidRPr="00FD1532">
              <w:rPr>
                <w:rFonts w:hint="eastAsia"/>
                <w:color w:val="000000" w:themeColor="text1"/>
              </w:rPr>
              <w:t>无效；</w:t>
            </w:r>
            <w:r w:rsidRPr="00FD1532">
              <w:rPr>
                <w:color w:val="000000" w:themeColor="text1"/>
              </w:rPr>
              <w:t>1-</w:t>
            </w:r>
            <w:r w:rsidRPr="00FD1532">
              <w:rPr>
                <w:rFonts w:hint="eastAsia"/>
                <w:color w:val="000000" w:themeColor="text1"/>
              </w:rPr>
              <w:t>有效</w:t>
            </w:r>
          </w:p>
        </w:tc>
      </w:tr>
      <w:tr w:rsidR="00056A75" w14:paraId="44FF81A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D4567" w14:textId="10EEE68F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C6559" w14:textId="4F5BFCA7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 w:rsidR="00050CD0">
              <w:rPr>
                <w:rFonts w:hint="eastAsia"/>
                <w:color w:val="000000" w:themeColor="text1"/>
              </w:rPr>
              <w:t>s</w:t>
            </w:r>
            <w:r>
              <w:rPr>
                <w:rFonts w:hint="eastAsia"/>
                <w:color w:val="000000" w:themeColor="text1"/>
              </w:rPr>
              <w:t>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8D496" w14:textId="7E215CE0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03C63" w14:textId="60F4ECB8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56CB" w14:textId="77777777" w:rsidR="00056A75" w:rsidRPr="00FD1532" w:rsidRDefault="00056A75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35F66" w14:textId="5246A0FB" w:rsidR="00056A75" w:rsidRPr="00FD1532" w:rsidRDefault="00056A75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>否；</w:t>
            </w:r>
            <w:r>
              <w:rPr>
                <w:rFonts w:hint="eastAsia"/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是</w:t>
            </w:r>
          </w:p>
        </w:tc>
      </w:tr>
    </w:tbl>
    <w:p w14:paraId="63E90012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0EA0A9FA" w14:textId="635C0D44" w:rsidR="009A72C5" w:rsidRDefault="00DF56F3" w:rsidP="00DF56F3">
      <w:pPr>
        <w:pStyle w:val="4"/>
      </w:pPr>
      <w:bookmarkStart w:id="108" w:name="_Toc248822185"/>
      <w:bookmarkStart w:id="109" w:name="_Toc248822250"/>
      <w:bookmarkStart w:id="110" w:name="_Toc249156186"/>
      <w:bookmarkStart w:id="111" w:name="_Toc269563261"/>
      <w:r>
        <w:lastRenderedPageBreak/>
        <w:t>3.</w:t>
      </w:r>
      <w:r w:rsidR="00A95588">
        <w:rPr>
          <w:rFonts w:hint="eastAsia"/>
        </w:rPr>
        <w:t>3</w:t>
      </w:r>
      <w:r w:rsidR="009A72C5">
        <w:t>基础品类的属性值表</w:t>
      </w:r>
      <w:r w:rsidR="009A72C5">
        <w:t>(t_bc_attr_value)</w:t>
      </w:r>
      <w:bookmarkEnd w:id="108"/>
      <w:bookmarkEnd w:id="109"/>
      <w:bookmarkEnd w:id="110"/>
      <w:bookmarkEnd w:id="111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992"/>
        <w:gridCol w:w="2126"/>
      </w:tblGrid>
      <w:tr w:rsidR="00A12E01" w14:paraId="3CBAE9A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22170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DA880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A1C45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F54BB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6681B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B72A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265CC0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29C48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27696" w14:textId="77777777" w:rsidR="009A72C5" w:rsidRDefault="009A72C5" w:rsidP="009A72C5">
            <w:r>
              <w:t>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C18B4" w14:textId="59A2CAC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A4C7" w14:textId="378462E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A5C01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79FD" w14:textId="77777777" w:rsidR="009A72C5" w:rsidRDefault="009A72C5" w:rsidP="009A72C5">
            <w:r>
              <w:rPr>
                <w:rFonts w:hint="eastAsia"/>
              </w:rPr>
              <w:t>品类属性值</w:t>
            </w:r>
            <w:r>
              <w:t>id</w:t>
            </w:r>
          </w:p>
        </w:tc>
      </w:tr>
      <w:tr w:rsidR="00A12E01" w14:paraId="1C1EBB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C0195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59DED" w14:textId="77777777" w:rsidR="009A72C5" w:rsidRDefault="009A72C5" w:rsidP="009A72C5">
            <w:r>
              <w:t>bc_attr_id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5D0C" w14:textId="5549F1F5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667ED" w14:textId="6711C4A5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DF5BF" w14:textId="467F4FE7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96399" w14:textId="77777777" w:rsidR="009A72C5" w:rsidRDefault="009A72C5" w:rsidP="009A72C5">
            <w:r>
              <w:rPr>
                <w:rFonts w:hint="eastAsia"/>
              </w:rPr>
              <w:t>品类属性</w:t>
            </w:r>
            <w:r>
              <w:t>ID</w:t>
            </w:r>
          </w:p>
        </w:tc>
      </w:tr>
      <w:tr w:rsidR="00A12E01" w14:paraId="64147C1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76B6E" w14:textId="5425BA25" w:rsidR="009A72C5" w:rsidRDefault="009A72C5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属性值</w:t>
            </w:r>
            <w:r w:rsidR="00B86CA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5180" w14:textId="50D6A4F0" w:rsidR="009A72C5" w:rsidRDefault="009A72C5" w:rsidP="009A72C5">
            <w:pPr>
              <w:rPr>
                <w:lang w:eastAsia="zh-CN"/>
              </w:rPr>
            </w:pPr>
            <w:r>
              <w:t>attr_value</w:t>
            </w:r>
            <w:r w:rsidR="009F3C59">
              <w:rPr>
                <w:rFonts w:hint="eastAsia"/>
                <w:lang w:eastAsia="zh-CN"/>
              </w:rPr>
              <w:t>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05C9C" w14:textId="375B38AE" w:rsidR="009A72C5" w:rsidRDefault="00A7170B" w:rsidP="009A72C5">
            <w:r>
              <w:rPr>
                <w:lang w:eastAsia="zh-CN"/>
              </w:rP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DC6F5" w14:textId="036F5670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66943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11B64" w14:textId="77777777" w:rsidR="009A72C5" w:rsidRDefault="009A72C5" w:rsidP="009A72C5">
            <w:r>
              <w:rPr>
                <w:rFonts w:hint="eastAsia"/>
              </w:rPr>
              <w:t>属性值</w:t>
            </w:r>
          </w:p>
        </w:tc>
      </w:tr>
      <w:tr w:rsidR="00A12E01" w14:paraId="773EF4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9FB2B" w14:textId="77777777" w:rsidR="009A72C5" w:rsidRDefault="009A72C5" w:rsidP="009A72C5">
            <w:r>
              <w:rPr>
                <w:rFonts w:hint="eastAsia"/>
              </w:rPr>
              <w:t>父属性值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54E8E" w14:textId="77777777" w:rsidR="009A72C5" w:rsidRDefault="009A72C5" w:rsidP="009A72C5">
            <w:r>
              <w:t>p_bc_av_id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35E54" w14:textId="419A4606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67919" w14:textId="4D5DCEA0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0753C" w14:textId="1D291FD2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E59FB" w14:textId="7777777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没有父属性值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否则为父属性值</w:t>
            </w:r>
            <w:r>
              <w:rPr>
                <w:lang w:eastAsia="zh-CN"/>
              </w:rPr>
              <w:t>id</w:t>
            </w:r>
          </w:p>
        </w:tc>
      </w:tr>
      <w:tr w:rsidR="00A12E01" w14:paraId="6493763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8EDE3" w14:textId="77777777" w:rsidR="009A72C5" w:rsidRDefault="009A72C5" w:rsidP="009A72C5">
            <w:r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AF282" w14:textId="58902376" w:rsidR="009A72C5" w:rsidRDefault="009A72C5" w:rsidP="009A72C5">
            <w:r>
              <w:t>is_sub_att</w:t>
            </w:r>
            <w:r w:rsidR="00A9009E">
              <w:rPr>
                <w:rFonts w:hint="eastAsia"/>
              </w:rPr>
              <w:t>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64549" w14:textId="53CA0D66" w:rsidR="009A72C5" w:rsidRDefault="00B167F7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CD61D" w14:textId="609D7847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EF326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BFC3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</w:t>
            </w:r>
            <w:r>
              <w:t>,1:</w:t>
            </w:r>
            <w:r>
              <w:rPr>
                <w:rFonts w:hint="eastAsia"/>
              </w:rPr>
              <w:t>有</w:t>
            </w:r>
          </w:p>
        </w:tc>
      </w:tr>
      <w:tr w:rsidR="00A12E01" w14:paraId="5DC7412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84FB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C4DB9" w14:textId="77777777" w:rsidR="009A72C5" w:rsidRDefault="009A72C5" w:rsidP="009A72C5">
            <w:r>
              <w:t>icon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EA96B" w14:textId="567D33B6" w:rsidR="009A72C5" w:rsidRDefault="00A7170B" w:rsidP="009A72C5">
            <w:r>
              <w:t>VARCHAR</w:t>
            </w:r>
            <w:r w:rsidR="00A12E01">
              <w:t>(2</w:t>
            </w:r>
            <w:r w:rsidR="00DC4DBB">
              <w:rPr>
                <w:rFonts w:hint="eastAsia"/>
                <w:lang w:eastAsia="zh-CN"/>
              </w:rPr>
              <w:t>5</w:t>
            </w:r>
            <w:r w:rsidR="00A12E01">
              <w:t>5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4757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B836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E2751" w14:textId="77777777" w:rsidR="009A72C5" w:rsidRDefault="009A72C5" w:rsidP="009A72C5">
            <w:r>
              <w:rPr>
                <w:rFonts w:hint="eastAsia"/>
              </w:rPr>
              <w:t>图标</w:t>
            </w:r>
            <w:r>
              <w:t>URL</w:t>
            </w:r>
          </w:p>
        </w:tc>
      </w:tr>
      <w:tr w:rsidR="00A12E01" w14:paraId="5A1F59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ADF84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D91D5" w14:textId="77777777" w:rsidR="009A72C5" w:rsidRDefault="009A72C5" w:rsidP="009A72C5">
            <w:r>
              <w:t>display_order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223" w14:textId="131E516E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328EB" w14:textId="4BC4059D" w:rsidR="009A72C5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5C843" w14:textId="4DB67908" w:rsidR="009A72C5" w:rsidRPr="00E4362D" w:rsidRDefault="00B64376" w:rsidP="009A72C5">
            <w:pPr>
              <w:rPr>
                <w:color w:val="FF0000"/>
              </w:rPr>
            </w:pPr>
            <w:r w:rsidRPr="00E4362D">
              <w:rPr>
                <w:color w:val="FF0000"/>
              </w:rPr>
              <w:t>In</w:t>
            </w:r>
            <w:r w:rsidRPr="00E4362D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0AD26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4FA338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B72C0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E2B9B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BBCE3" w14:textId="2E18FE3A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A39AA" w14:textId="5530CA0C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3097F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025B4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有效</w:t>
            </w:r>
          </w:p>
        </w:tc>
      </w:tr>
      <w:tr w:rsidR="00FF6651" w14:paraId="7EACF9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968CA" w14:textId="6B2C25CA" w:rsidR="00FF6651" w:rsidRDefault="00FF6651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5EBB9" w14:textId="06CC6D09" w:rsidR="00FF6651" w:rsidRDefault="00FF6651" w:rsidP="009A72C5">
            <w:r>
              <w:rPr>
                <w:rFonts w:hint="eastAsia"/>
              </w:rPr>
              <w:t>bc_id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0BF9E" w14:textId="1D382744" w:rsidR="00FF6651" w:rsidRDefault="005B04C3" w:rsidP="009A72C5">
            <w:r>
              <w:rPr>
                <w:rFonts w:hint="eastAsia"/>
              </w:rPr>
              <w:t>smallint</w:t>
            </w:r>
            <w:r w:rsidR="00FF6651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F665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3FF12" w14:textId="77777777" w:rsidR="00FF6651" w:rsidRDefault="00FF6651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13F5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5D3F" w14:textId="77777777" w:rsidR="00FF6651" w:rsidRDefault="00FF6651" w:rsidP="009A72C5"/>
        </w:tc>
      </w:tr>
      <w:tr w:rsidR="00FF6651" w14:paraId="481053A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1ACD" w14:textId="12C9227F" w:rsidR="00FF6651" w:rsidRDefault="00FF6651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BF301" w14:textId="652733E0" w:rsidR="00FF6651" w:rsidRDefault="00FF6651" w:rsidP="009A72C5">
            <w:r>
              <w:rPr>
                <w:rFonts w:hint="eastAsia"/>
              </w:rPr>
              <w:t>is_filter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6409C" w14:textId="11496AA4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972F2" w14:textId="488CD15F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B7254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DADC6" w14:textId="1053F806" w:rsidR="00FF6651" w:rsidRDefault="00FF6651" w:rsidP="009A72C5">
            <w:r>
              <w:rPr>
                <w:rFonts w:hint="eastAsia"/>
              </w:rPr>
              <w:t>1:yes 0:no</w:t>
            </w:r>
          </w:p>
        </w:tc>
      </w:tr>
      <w:tr w:rsidR="00FF6651" w14:paraId="39365F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385D" w14:textId="74B93B31" w:rsidR="00FF6651" w:rsidRDefault="00FF6651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B321D" w14:textId="0BB33CBC" w:rsidR="00FF6651" w:rsidRDefault="00FF6651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2C58" w14:textId="1C7AB5B2" w:rsidR="00FF6651" w:rsidRDefault="00FF6651" w:rsidP="009A72C5">
            <w:r>
              <w:rPr>
                <w:rFonts w:hint="eastAsia"/>
              </w:rP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1371" w14:textId="764BAD14" w:rsidR="00FF6651" w:rsidRDefault="00FF6651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ED069" w14:textId="77777777" w:rsidR="00FF6651" w:rsidRDefault="00FF6651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ED8BE" w14:textId="77777777" w:rsidR="00FF6651" w:rsidRDefault="00FF6651" w:rsidP="009A72C5">
            <w:r>
              <w:rPr>
                <w:rFonts w:hint="eastAsia"/>
              </w:rPr>
              <w:t>1:yes</w:t>
            </w:r>
          </w:p>
          <w:p w14:paraId="0C0D7D6C" w14:textId="77777777" w:rsidR="00FF6651" w:rsidRDefault="00FF6651" w:rsidP="009A72C5">
            <w:r>
              <w:rPr>
                <w:rFonts w:hint="eastAsia"/>
              </w:rPr>
              <w:t>0:no</w:t>
            </w:r>
          </w:p>
          <w:p w14:paraId="4EDE1772" w14:textId="266F0487" w:rsidR="00FF6651" w:rsidRDefault="00FF6651" w:rsidP="009A72C5"/>
        </w:tc>
      </w:tr>
    </w:tbl>
    <w:p w14:paraId="0AABF31B" w14:textId="7C914B8F" w:rsidR="009A72C5" w:rsidRDefault="009A72C5" w:rsidP="00815C07">
      <w:pPr>
        <w:pStyle w:val="11"/>
        <w:spacing w:line="288" w:lineRule="auto"/>
        <w:rPr>
          <w:rFonts w:eastAsiaTheme="minorEastAsia" w:hint="default"/>
        </w:rPr>
      </w:pPr>
    </w:p>
    <w:p w14:paraId="75F1AC3D" w14:textId="5D75C830" w:rsidR="00721D08" w:rsidRPr="00BE5B86" w:rsidRDefault="00721D08" w:rsidP="00BE5B86">
      <w:pPr>
        <w:pStyle w:val="4"/>
        <w:rPr>
          <w:rFonts w:ascii="Arial Unicode MS" w:eastAsiaTheme="minorEastAsia" w:hAnsi="Arial Unicode MS" w:cs="Arial Unicode MS"/>
          <w:sz w:val="22"/>
          <w:szCs w:val="22"/>
        </w:rPr>
      </w:pPr>
      <w:bookmarkStart w:id="112" w:name="_Toc269563262"/>
      <w:r>
        <w:rPr>
          <w:rFonts w:eastAsiaTheme="minorEastAsia"/>
        </w:rPr>
        <w:t>3.</w:t>
      </w:r>
      <w:r w:rsidR="00A95588">
        <w:rPr>
          <w:rFonts w:eastAsiaTheme="minorEastAsia" w:hint="eastAsia"/>
        </w:rPr>
        <w:t>4</w:t>
      </w:r>
      <w:r>
        <w:rPr>
          <w:rFonts w:eastAsiaTheme="minorEastAsia"/>
        </w:rPr>
        <w:t xml:space="preserve">  </w:t>
      </w:r>
      <w:r w:rsidR="001C44FE">
        <w:rPr>
          <w:rFonts w:eastAsiaTheme="minorEastAsia"/>
        </w:rPr>
        <w:t>属性值表</w:t>
      </w:r>
      <w:r w:rsidR="001C44FE">
        <w:rPr>
          <w:rFonts w:eastAsiaTheme="minorEastAsia"/>
        </w:rPr>
        <w:t>(</w:t>
      </w:r>
      <w:r w:rsidR="001244DB">
        <w:rPr>
          <w:rFonts w:hint="eastAsia"/>
        </w:rPr>
        <w:t>t</w:t>
      </w:r>
      <w:r>
        <w:t>_</w:t>
      </w:r>
      <w:r w:rsidR="001244DB">
        <w:rPr>
          <w:rFonts w:hint="eastAsia"/>
        </w:rPr>
        <w:t>attribute</w:t>
      </w:r>
      <w:r>
        <w:t>_</w:t>
      </w:r>
      <w:r w:rsidR="001244DB">
        <w:rPr>
          <w:rFonts w:hint="eastAsia"/>
        </w:rPr>
        <w:t>value</w:t>
      </w:r>
      <w:r w:rsidR="001C44FE">
        <w:t>)</w:t>
      </w:r>
      <w:bookmarkEnd w:id="112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C44FE" w14:paraId="6BF33B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BC4F9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B041AC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D44CB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8EB050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0EC5A1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7FCA" w14:textId="77777777" w:rsidR="001C44FE" w:rsidRDefault="001C44FE" w:rsidP="00172C52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C44FE" w14:paraId="780A21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F42AA" w14:textId="1DECF82D" w:rsidR="001C44FE" w:rsidRDefault="001C44FE" w:rsidP="00172C52">
            <w:r>
              <w:rPr>
                <w:rFonts w:hint="eastAsia"/>
              </w:rPr>
              <w:t>属性值</w:t>
            </w:r>
            <w:r w:rsidR="00C37C4C"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D5517" w14:textId="795F9E93" w:rsidR="001C44FE" w:rsidRDefault="00E0768A" w:rsidP="00172C52">
            <w:r>
              <w:t>attr_value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62B66" w14:textId="1C35BDA9" w:rsidR="001C44FE" w:rsidRDefault="00A7170B" w:rsidP="00172C52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BABF0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005C3" w14:textId="77777777" w:rsidR="001C44FE" w:rsidRDefault="001C44FE" w:rsidP="00172C52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9A8B7" w14:textId="4FC4D6EE" w:rsidR="001C44FE" w:rsidRDefault="001C44FE" w:rsidP="00172C52"/>
        </w:tc>
      </w:tr>
      <w:tr w:rsidR="001C44FE" w14:paraId="7BD3994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A4A0B" w14:textId="26F9893A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属性</w:t>
            </w:r>
            <w:r w:rsidR="00C37C4C">
              <w:rPr>
                <w:rFonts w:hint="eastAsia"/>
                <w:lang w:eastAsia="zh-CN"/>
              </w:rPr>
              <w:t>值的</w:t>
            </w:r>
            <w: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74A9D" w14:textId="1815AA21" w:rsidR="001C44FE" w:rsidRPr="00C37C4C" w:rsidRDefault="001C44FE" w:rsidP="00172C52">
            <w:r w:rsidRPr="00BE5B86">
              <w:rPr>
                <w:rFonts w:eastAsia="Microsoft YaHei UI" w:cs="Helvetica"/>
                <w:color w:val="000000"/>
              </w:rPr>
              <w:t>attr_value_name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60882" w14:textId="54B9CF7D" w:rsidR="001C44FE" w:rsidRPr="00BE5B86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(</w:t>
            </w:r>
            <w:r w:rsidR="00C3691A" w:rsidRPr="00BE5B86">
              <w:rPr>
                <w:rFonts w:eastAsia="Microsoft YaHei UI" w:cs="Helvetica"/>
                <w:color w:val="000000"/>
                <w:lang w:eastAsia="zh-CN"/>
              </w:rPr>
              <w:t>100</w:t>
            </w:r>
            <w:r w:rsidR="005165D4" w:rsidRPr="00BE5B86">
              <w:rPr>
                <w:rFonts w:eastAsia="Microsoft YaHei UI" w:cs="Helvetica"/>
                <w:color w:val="000000"/>
                <w:lang w:eastAsia="zh-CN"/>
              </w:rPr>
              <w:t>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121CA" w14:textId="77777777" w:rsidR="001C44FE" w:rsidRDefault="001C44FE" w:rsidP="00172C52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A416C" w14:textId="557D6A71" w:rsidR="001C44FE" w:rsidRPr="00157B2B" w:rsidRDefault="00AF6073" w:rsidP="00172C52">
            <w:pPr>
              <w:rPr>
                <w:color w:val="FF0000"/>
              </w:rPr>
            </w:pPr>
            <w:r w:rsidRPr="00157B2B">
              <w:rPr>
                <w:color w:val="FF0000"/>
              </w:rPr>
              <w:t>In</w:t>
            </w:r>
            <w:r w:rsidRPr="00157B2B">
              <w:rPr>
                <w:color w:val="FF0000"/>
                <w:lang w:eastAsia="zh-CN"/>
              </w:rPr>
              <w:t>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CB835" w14:textId="2DB552F7" w:rsidR="001C44FE" w:rsidRDefault="001C44FE" w:rsidP="00172C52"/>
        </w:tc>
      </w:tr>
      <w:tr w:rsidR="001C44FE" w14:paraId="1BA293B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C1254" w14:textId="16A5120D" w:rsidR="001C44FE" w:rsidRDefault="001C44FE" w:rsidP="00172C5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8231F" w14:textId="321A0E98" w:rsidR="001C44FE" w:rsidRPr="00BE6CE3" w:rsidRDefault="00154277" w:rsidP="00172C52">
            <w:pPr>
              <w:rPr>
                <w:lang w:eastAsia="zh-CN"/>
              </w:rPr>
            </w:pPr>
            <w:r w:rsidRPr="00BE5B86">
              <w:rPr>
                <w:rFonts w:eastAsia="Microsoft YaHei UI" w:cs="Helvetica"/>
                <w:color w:val="000000"/>
              </w:rPr>
              <w:t>p</w:t>
            </w:r>
            <w:r w:rsidRPr="00BE5B86">
              <w:rPr>
                <w:rFonts w:eastAsia="Microsoft YaHei UI" w:cs="Helvetica"/>
                <w:color w:val="000000"/>
                <w:lang w:eastAsia="zh-CN"/>
              </w:rPr>
              <w:t>inyin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80073" w14:textId="4CEAD3D3" w:rsidR="001C44FE" w:rsidRPr="00BE6CE3" w:rsidRDefault="00A7170B" w:rsidP="00C3691A">
            <w:pPr>
              <w:rPr>
                <w:lang w:eastAsia="zh-CN"/>
              </w:rPr>
            </w:pPr>
            <w:r>
              <w:rPr>
                <w:rFonts w:eastAsia="Microsoft YaHei UI" w:cs="Helvetica"/>
                <w:color w:val="000000"/>
                <w:lang w:eastAsia="zh-CN"/>
              </w:rPr>
              <w:t>varchar</w:t>
            </w:r>
            <w:r w:rsidR="001C44FE" w:rsidRPr="00BE5B86">
              <w:rPr>
                <w:rFonts w:eastAsia="Microsoft YaHei UI" w:cs="Helvetica"/>
                <w:color w:val="000000"/>
              </w:rPr>
              <w:t>(</w:t>
            </w:r>
            <w:r w:rsidR="00F1485A">
              <w:rPr>
                <w:rFonts w:eastAsia="Microsoft YaHei UI" w:cs="Helvetica" w:hint="eastAsia"/>
                <w:color w:val="000000"/>
                <w:lang w:eastAsia="zh-CN"/>
              </w:rPr>
              <w:t>1</w:t>
            </w:r>
            <w:r w:rsidR="001C44FE" w:rsidRPr="00BE5B86">
              <w:rPr>
                <w:rFonts w:eastAsia="Microsoft YaHei UI" w:cs="Helvetica"/>
                <w:color w:val="000000"/>
              </w:rPr>
              <w:t>50)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31B8" w14:textId="3FF1A762" w:rsidR="001C44FE" w:rsidRDefault="001C44FE" w:rsidP="00172C52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E0F93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848EE" w14:textId="6FA2BA65" w:rsidR="001C44FE" w:rsidRDefault="001C44FE" w:rsidP="00172C52">
            <w:pPr>
              <w:rPr>
                <w:lang w:eastAsia="zh-CN"/>
              </w:rPr>
            </w:pPr>
          </w:p>
        </w:tc>
      </w:tr>
      <w:tr w:rsidR="001C44FE" w14:paraId="1DFD04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22067" w14:textId="77777777" w:rsidR="001C44FE" w:rsidRDefault="001C44FE" w:rsidP="00172C52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1FC10" w14:textId="77777777" w:rsidR="001C44FE" w:rsidRDefault="001C44FE" w:rsidP="00172C52">
            <w:r>
              <w:t>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FDA31" w14:textId="275A53BE" w:rsidR="001C44FE" w:rsidRDefault="00D83B29" w:rsidP="00172C52">
            <w:r>
              <w:rPr>
                <w:rFonts w:hint="eastAsia"/>
                <w:lang w:eastAsia="zh-CN"/>
              </w:rPr>
              <w:t>char</w:t>
            </w:r>
            <w:r w:rsidR="001C44FE">
              <w:t>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23E41" w14:textId="77777777" w:rsidR="001C44FE" w:rsidRDefault="001C44FE" w:rsidP="00172C52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AFCC8" w14:textId="77777777" w:rsidR="001C44FE" w:rsidRDefault="001C44FE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7533" w14:textId="11E9586A" w:rsidR="001C44FE" w:rsidRDefault="001C44FE" w:rsidP="00172C52"/>
        </w:tc>
      </w:tr>
      <w:tr w:rsidR="00D37533" w14:paraId="1C3C11D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54563" w14:textId="3C9E6795" w:rsidR="00D37533" w:rsidRDefault="00D37533" w:rsidP="00172C52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3E0BA" w14:textId="486E4958" w:rsidR="00D37533" w:rsidRDefault="00D37533" w:rsidP="00172C52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0F96B" w14:textId="2B0D7F5D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3A0A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8660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DFC12" w14:textId="77777777" w:rsidR="00D37533" w:rsidRDefault="00D37533" w:rsidP="00172C52"/>
        </w:tc>
      </w:tr>
      <w:tr w:rsidR="00D37533" w14:paraId="04265D9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706C" w14:textId="1306608A" w:rsidR="00D37533" w:rsidRDefault="00D37533" w:rsidP="00172C52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1C104" w14:textId="6C04DCAD" w:rsidR="00D37533" w:rsidRDefault="00D37533" w:rsidP="00172C52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91DD" w14:textId="71D62B62" w:rsidR="00D37533" w:rsidRDefault="00D37533" w:rsidP="00172C52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6BC33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EE68A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F1932" w14:textId="77777777" w:rsidR="00D37533" w:rsidRDefault="00D37533" w:rsidP="00172C52"/>
        </w:tc>
      </w:tr>
      <w:tr w:rsidR="00D37533" w14:paraId="6E654B4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DF983" w14:textId="1EE97F64" w:rsidR="00D37533" w:rsidRDefault="00D37533" w:rsidP="00172C52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9D35B" w14:textId="7EC8F0D9" w:rsidR="00D37533" w:rsidRDefault="00D37533" w:rsidP="00172C52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FCF" w14:textId="2663FA0A" w:rsidR="00D37533" w:rsidRDefault="00A7170B" w:rsidP="00172C52">
            <w:pPr>
              <w:rPr>
                <w:lang w:eastAsia="zh-CN"/>
              </w:rPr>
            </w:pPr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D0BD0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B0ED1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44343" w14:textId="77777777" w:rsidR="00D37533" w:rsidRDefault="00D37533" w:rsidP="00172C52"/>
        </w:tc>
      </w:tr>
      <w:tr w:rsidR="00D37533" w14:paraId="214367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E8E4A" w14:textId="2F2204D9" w:rsidR="00D37533" w:rsidRDefault="00D37533" w:rsidP="00172C52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58C6B" w14:textId="4720CAE1" w:rsidR="00D37533" w:rsidRDefault="00D37533" w:rsidP="00172C52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8AF0D" w14:textId="404B4F07" w:rsidR="00D37533" w:rsidRDefault="00D37533" w:rsidP="00172C52">
            <w:pPr>
              <w:rPr>
                <w:lang w:eastAsia="zh-CN"/>
              </w:rPr>
            </w:pPr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058D1" w14:textId="77777777" w:rsidR="00D37533" w:rsidRDefault="00D37533" w:rsidP="00172C52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C34A0" w14:textId="77777777" w:rsidR="00D37533" w:rsidRDefault="00D37533" w:rsidP="00172C52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BAAC7" w14:textId="77777777" w:rsidR="00D37533" w:rsidRDefault="00D37533" w:rsidP="00172C52"/>
        </w:tc>
      </w:tr>
    </w:tbl>
    <w:p w14:paraId="2ED03E4E" w14:textId="77777777" w:rsidR="001C44FE" w:rsidRDefault="001C44FE" w:rsidP="00815C07">
      <w:pPr>
        <w:pStyle w:val="11"/>
        <w:spacing w:line="288" w:lineRule="auto"/>
        <w:rPr>
          <w:rFonts w:eastAsiaTheme="minorEastAsia" w:hint="default"/>
        </w:rPr>
      </w:pPr>
    </w:p>
    <w:p w14:paraId="7D954EC3" w14:textId="0A8DB527" w:rsidR="001244DB" w:rsidRDefault="001244DB" w:rsidP="001244DB">
      <w:pPr>
        <w:pStyle w:val="4"/>
      </w:pPr>
      <w:bookmarkStart w:id="113" w:name="_Toc269563263"/>
      <w:r>
        <w:t>3.</w:t>
      </w:r>
      <w:r w:rsidR="00A95588">
        <w:rPr>
          <w:rFonts w:hint="eastAsia"/>
        </w:rPr>
        <w:t>5</w:t>
      </w:r>
      <w:r>
        <w:t xml:space="preserve"> </w:t>
      </w:r>
      <w:r>
        <w:t>属性和属性值关系表</w:t>
      </w:r>
      <w:r>
        <w:t>(t_attr_attr_value)</w:t>
      </w:r>
      <w:bookmarkEnd w:id="11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992"/>
        <w:gridCol w:w="851"/>
        <w:gridCol w:w="1984"/>
      </w:tblGrid>
      <w:tr w:rsidR="001244DB" w14:paraId="6ED85C6F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8C868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16A2C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22C2E5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9BABC7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19AA03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2230" w14:textId="77777777" w:rsidR="001244DB" w:rsidRDefault="001244DB" w:rsidP="001244D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1244DB" w14:paraId="28D887AD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5EF5B9" w14:textId="7E9A2ADB" w:rsidR="001244DB" w:rsidRDefault="001244DB" w:rsidP="001244DB">
            <w:r>
              <w:rPr>
                <w:rFonts w:hint="eastAsia"/>
              </w:rPr>
              <w:t>关系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5AD86" w14:textId="300BB03E" w:rsidR="001244DB" w:rsidRDefault="001244DB" w:rsidP="001244DB">
            <w:r>
              <w:t>a</w:t>
            </w:r>
            <w:r>
              <w:rPr>
                <w:rFonts w:hint="eastAsia"/>
              </w:rPr>
              <w:t>_av</w:t>
            </w:r>
            <w:r>
              <w:rPr>
                <w:rFonts w:hint="eastAsia"/>
                <w:lang w:eastAsia="zh-CN"/>
              </w:rPr>
              <w:t>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EB622" w14:textId="1168A86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28FF" w14:textId="77777777" w:rsidR="001244DB" w:rsidRDefault="001244DB" w:rsidP="001244D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76EAA" w14:textId="77777777" w:rsidR="001244DB" w:rsidRDefault="001244DB" w:rsidP="001244DB">
            <w:r>
              <w:t>Y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D5A28" w14:textId="77777777" w:rsidR="001244DB" w:rsidRDefault="001244DB" w:rsidP="001244DB"/>
        </w:tc>
      </w:tr>
      <w:tr w:rsidR="001244DB" w14:paraId="1E79780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D73D" w14:textId="15457CE8" w:rsidR="001244DB" w:rsidRDefault="001244DB" w:rsidP="001244D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60105" w14:textId="1B7E8D1D" w:rsidR="001244DB" w:rsidRDefault="001244DB" w:rsidP="001244DB">
            <w:r>
              <w:t>A</w:t>
            </w:r>
            <w:r>
              <w:rPr>
                <w:rFonts w:hint="eastAsia"/>
              </w:rPr>
              <w:t>ttr_id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2100E" w14:textId="0387A8D1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ED0DE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77B6" w14:textId="348CA53D" w:rsidR="001244DB" w:rsidRDefault="00E4362D" w:rsidP="001244DB">
            <w:r>
              <w:t>index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0819F" w14:textId="1863CC44" w:rsidR="001244DB" w:rsidRDefault="006F27AE" w:rsidP="001244D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标识二级以及以下的子属性时，该字段为</w:t>
            </w:r>
            <w:r w:rsidR="005D420B">
              <w:rPr>
                <w:rFonts w:hint="eastAsia"/>
                <w:lang w:eastAsia="zh-CN"/>
              </w:rPr>
              <w:t>0</w:t>
            </w:r>
          </w:p>
        </w:tc>
      </w:tr>
      <w:tr w:rsidR="001244DB" w14:paraId="3FAF4422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69AC4" w14:textId="57234449" w:rsidR="001244DB" w:rsidRDefault="001244DB" w:rsidP="001244DB">
            <w:r>
              <w:rPr>
                <w:rFonts w:hint="eastAsia"/>
              </w:rPr>
              <w:t>属性值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4904" w14:textId="4996E5B5" w:rsidR="001244DB" w:rsidRDefault="001244DB" w:rsidP="001244DB">
            <w:r>
              <w:t>A</w:t>
            </w:r>
            <w:r>
              <w:rPr>
                <w:rFonts w:hint="eastAsia"/>
              </w:rPr>
              <w:t>ttr_value_id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304" w14:textId="4E835DB4" w:rsidR="001244DB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6CBA5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F65D1" w14:textId="636BCFF9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37A" w14:textId="77777777" w:rsidR="001244DB" w:rsidRDefault="001244DB" w:rsidP="001244DB"/>
        </w:tc>
      </w:tr>
      <w:tr w:rsidR="001244DB" w14:paraId="1644BF6C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8D67" w14:textId="7FB2E04E" w:rsidR="001244DB" w:rsidRDefault="001244DB" w:rsidP="001244DB">
            <w:r>
              <w:rPr>
                <w:rFonts w:hint="eastAsia"/>
              </w:rPr>
              <w:lastRenderedPageBreak/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A51C8" w14:textId="3B152B01" w:rsidR="001244DB" w:rsidRDefault="001244DB" w:rsidP="001244DB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02352" w14:textId="7D65328D" w:rsidR="001244DB" w:rsidRDefault="005B04C3" w:rsidP="001244DB">
            <w:r>
              <w:rPr>
                <w:rFonts w:hint="eastAsia"/>
              </w:rPr>
              <w:t>smallint</w:t>
            </w:r>
            <w:r w:rsidR="00E339AE">
              <w:rPr>
                <w:rFonts w:hint="eastAsia"/>
              </w:rPr>
              <w:t>(4)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ED6F" w14:textId="77777777" w:rsidR="001244DB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CA3DA" w14:textId="77777777" w:rsidR="001244DB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A494" w14:textId="77777777" w:rsidR="001244DB" w:rsidRDefault="001244DB" w:rsidP="001244DB"/>
        </w:tc>
      </w:tr>
      <w:tr w:rsidR="001244DB" w14:paraId="2DA13E65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69136" w14:textId="4FACAFD2" w:rsidR="001244DB" w:rsidRPr="00FA528D" w:rsidRDefault="00E339AE" w:rsidP="001244DB">
            <w:r w:rsidRPr="00FA528D">
              <w:rPr>
                <w:rFonts w:hint="eastAsia"/>
              </w:rPr>
              <w:t>父</w:t>
            </w:r>
            <w:r w:rsidRPr="00FA528D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AE6B" w14:textId="371FF4D1" w:rsidR="001244DB" w:rsidRPr="00FA528D" w:rsidRDefault="00E12A1A" w:rsidP="001244DB">
            <w:r w:rsidRPr="00FA528D">
              <w:t>P</w:t>
            </w:r>
            <w:r w:rsidRPr="00FA528D">
              <w:rPr>
                <w:rFonts w:hint="eastAsia"/>
              </w:rPr>
              <w:t>_a_av_id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04A2" w14:textId="2EBF20ED" w:rsidR="001244DB" w:rsidRPr="00FA528D" w:rsidRDefault="00A7170B" w:rsidP="001244DB">
            <w:r>
              <w:t>Int(11)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37273" w14:textId="77777777" w:rsidR="001244DB" w:rsidRPr="00FA528D" w:rsidRDefault="001244DB" w:rsidP="001244D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A7714" w14:textId="77777777" w:rsidR="001244DB" w:rsidRPr="00FA528D" w:rsidRDefault="001244DB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6F0D1" w14:textId="77777777" w:rsidR="001244DB" w:rsidRPr="00FA528D" w:rsidRDefault="001244DB" w:rsidP="001244DB"/>
        </w:tc>
      </w:tr>
      <w:tr w:rsidR="006F27AE" w14:paraId="17FE5AD4" w14:textId="77777777" w:rsidTr="001244D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6F220" w14:textId="014B6DCB" w:rsidR="006F27AE" w:rsidRPr="00FA528D" w:rsidRDefault="006F27AE" w:rsidP="001244DB">
            <w:r w:rsidRPr="00FA528D">
              <w:rPr>
                <w:rFonts w:hint="eastAsia"/>
              </w:rPr>
              <w:t>是否有子属性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3A62C" w14:textId="43C96663" w:rsidR="006F27AE" w:rsidRPr="00FA528D" w:rsidRDefault="006F27AE" w:rsidP="001244DB">
            <w:r w:rsidRPr="00FA528D">
              <w:t>H</w:t>
            </w:r>
            <w:r w:rsidRPr="00FA528D">
              <w:rPr>
                <w:rFonts w:hint="eastAsia"/>
              </w:rPr>
              <w:t>as_sub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A92B8" w14:textId="545CDD86" w:rsidR="006F27AE" w:rsidRPr="00FA528D" w:rsidRDefault="006F27AE" w:rsidP="001244DB">
            <w:r w:rsidRPr="00FA528D">
              <w:t>C</w:t>
            </w:r>
            <w:r w:rsidRPr="00FA528D">
              <w:rPr>
                <w:rFonts w:hint="eastAsia"/>
              </w:rPr>
              <w:t>har(1)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B612E" w14:textId="09AB3413" w:rsidR="006F27AE" w:rsidRPr="00FA528D" w:rsidRDefault="006F27AE" w:rsidP="001244DB">
            <w:r w:rsidRPr="00FA528D">
              <w:rPr>
                <w:rFonts w:hint="eastAsia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BEE5D" w14:textId="77777777" w:rsidR="006F27AE" w:rsidRPr="00FA528D" w:rsidRDefault="006F27AE" w:rsidP="001244DB"/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5FD20" w14:textId="77777777" w:rsidR="006F27AE" w:rsidRPr="00FA528D" w:rsidRDefault="006F27AE" w:rsidP="001244DB">
            <w:r w:rsidRPr="00FA528D">
              <w:rPr>
                <w:rFonts w:hint="eastAsia"/>
              </w:rPr>
              <w:t>0:</w:t>
            </w:r>
            <w:r w:rsidRPr="00FA528D">
              <w:rPr>
                <w:rFonts w:hint="eastAsia"/>
              </w:rPr>
              <w:t>无</w:t>
            </w:r>
          </w:p>
          <w:p w14:paraId="170438A9" w14:textId="41AD6A7D" w:rsidR="006F27AE" w:rsidRPr="00FA528D" w:rsidRDefault="006F27AE" w:rsidP="001244DB">
            <w:r w:rsidRPr="00FA528D">
              <w:rPr>
                <w:rFonts w:hint="eastAsia"/>
              </w:rPr>
              <w:t>1</w:t>
            </w:r>
            <w:r w:rsidRPr="00FA528D">
              <w:rPr>
                <w:rFonts w:hint="eastAsia"/>
              </w:rPr>
              <w:t>：有</w:t>
            </w:r>
          </w:p>
        </w:tc>
      </w:tr>
    </w:tbl>
    <w:p w14:paraId="2A9D6D00" w14:textId="77777777" w:rsidR="001244DB" w:rsidRPr="00BE5B86" w:rsidRDefault="001244DB" w:rsidP="00815C07">
      <w:pPr>
        <w:pStyle w:val="11"/>
        <w:spacing w:line="288" w:lineRule="auto"/>
        <w:rPr>
          <w:rFonts w:eastAsiaTheme="minorEastAsia" w:hint="default"/>
        </w:rPr>
      </w:pPr>
    </w:p>
    <w:p w14:paraId="7BB0ADC9" w14:textId="264B11E3" w:rsidR="009A72C5" w:rsidRDefault="00DF56F3" w:rsidP="00DF56F3">
      <w:pPr>
        <w:pStyle w:val="4"/>
        <w:rPr>
          <w:lang w:eastAsia="zh-CN"/>
        </w:rPr>
      </w:pPr>
      <w:bookmarkStart w:id="114" w:name="_Toc248822186"/>
      <w:bookmarkStart w:id="115" w:name="_Toc248822251"/>
      <w:bookmarkStart w:id="116" w:name="_Toc249156187"/>
      <w:bookmarkStart w:id="117" w:name="_Toc269563264"/>
      <w:r>
        <w:t>3.</w:t>
      </w:r>
      <w:r w:rsidR="00A95588">
        <w:rPr>
          <w:rFonts w:hint="eastAsia"/>
        </w:rPr>
        <w:t>6</w:t>
      </w:r>
      <w:r w:rsidR="009A72C5">
        <w:t>规格表（</w:t>
      </w:r>
      <w:r w:rsidR="009A72C5">
        <w:t>t_spec</w:t>
      </w:r>
      <w:r w:rsidR="009A72C5">
        <w:t>）</w:t>
      </w:r>
      <w:bookmarkEnd w:id="114"/>
      <w:bookmarkEnd w:id="115"/>
      <w:bookmarkEnd w:id="116"/>
      <w:bookmarkEnd w:id="117"/>
      <w:r w:rsidR="00721D08">
        <w:rPr>
          <w:rFonts w:hint="eastAsia"/>
          <w:lang w:eastAsia="zh-CN"/>
        </w:rPr>
        <w:t xml:space="preserve"> </w:t>
      </w:r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709"/>
        <w:gridCol w:w="850"/>
        <w:gridCol w:w="2410"/>
      </w:tblGrid>
      <w:tr w:rsidR="009A72C5" w14:paraId="17D7B5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A6F7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67834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24036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33A4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FF373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6243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7E00B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C5464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E58BE" w14:textId="77777777" w:rsidR="009A72C5" w:rsidRDefault="009A72C5" w:rsidP="009A72C5">
            <w:r>
              <w:t>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F57C0" w14:textId="19D63EDD" w:rsidR="009A72C5" w:rsidRDefault="00A7170B" w:rsidP="009A72C5"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63BB6" w14:textId="1B1C16A5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DA296" w14:textId="77777777" w:rsidR="009A72C5" w:rsidRDefault="009A72C5" w:rsidP="009A72C5">
            <w:r>
              <w:t>Y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33CCA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9A72C5" w14:paraId="0BED9F0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98396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9E244" w14:textId="77777777" w:rsidR="009A72C5" w:rsidRDefault="009A72C5" w:rsidP="009A72C5">
            <w:r>
              <w:t>spec_name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A1D34" w14:textId="4B367668" w:rsidR="009A72C5" w:rsidRDefault="00A7170B" w:rsidP="009A72C5">
            <w:r>
              <w:t>VARCHAR</w:t>
            </w:r>
            <w:r w:rsidR="00562BDB">
              <w:t>(</w:t>
            </w:r>
            <w:r w:rsidR="00562BDB">
              <w:rPr>
                <w:rFonts w:hint="eastAsia"/>
                <w:lang w:eastAsia="zh-CN"/>
              </w:rPr>
              <w:t>10</w:t>
            </w:r>
            <w:r w:rsidR="00A12E01">
              <w:t>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06D9" w14:textId="7CBCB4EE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653BA" w14:textId="2A28F77F" w:rsidR="009A72C5" w:rsidRDefault="00E4362D" w:rsidP="009A72C5">
            <w:r>
              <w:t>index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6D672" w14:textId="77777777" w:rsidR="009A72C5" w:rsidRDefault="009A72C5" w:rsidP="009A72C5">
            <w:r>
              <w:rPr>
                <w:rFonts w:hint="eastAsia"/>
              </w:rPr>
              <w:t>规格名称</w:t>
            </w:r>
          </w:p>
        </w:tc>
      </w:tr>
      <w:tr w:rsidR="009A72C5" w14:paraId="00C41B6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40DC" w14:textId="77777777" w:rsidR="009A72C5" w:rsidRDefault="009A72C5" w:rsidP="009A72C5">
            <w:r>
              <w:rPr>
                <w:rFonts w:hint="eastAsia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6FAAE" w14:textId="6E75FE67" w:rsidR="009A72C5" w:rsidRDefault="009A72C5" w:rsidP="009A72C5">
            <w:r>
              <w:t>pingyin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DF59" w14:textId="7A469942" w:rsidR="009A72C5" w:rsidRDefault="00A7170B" w:rsidP="00562BDB">
            <w:r>
              <w:t>VARCHAR</w:t>
            </w:r>
            <w:r w:rsidR="00A12E01">
              <w:t>(10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0FA7" w14:textId="77777777" w:rsidR="009A72C5" w:rsidRDefault="009A72C5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96DF4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C263F" w14:textId="77777777" w:rsidR="009A72C5" w:rsidRDefault="009A72C5" w:rsidP="009A72C5">
            <w:r>
              <w:rPr>
                <w:rFonts w:hint="eastAsia"/>
              </w:rPr>
              <w:t>拼音首字母</w:t>
            </w:r>
          </w:p>
        </w:tc>
      </w:tr>
      <w:tr w:rsidR="009A72C5" w14:paraId="264131F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E495" w14:textId="77777777" w:rsidR="009A72C5" w:rsidRDefault="009A72C5" w:rsidP="009A72C5">
            <w:r>
              <w:rPr>
                <w:rFonts w:hint="eastAsia"/>
              </w:rPr>
              <w:t>显示方式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A2CFA" w14:textId="77777777" w:rsidR="009A72C5" w:rsidRDefault="009A72C5" w:rsidP="009A72C5">
            <w:r>
              <w:t>show_mode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C5A26" w14:textId="4806B5F6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B29C9" w14:textId="40D69DCA" w:rsidR="009A72C5" w:rsidRDefault="00A12E01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EF6E3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D0D43" w14:textId="5A7C322E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 w:rsidR="009A72C5">
              <w:rPr>
                <w:rFonts w:hint="eastAsia"/>
                <w:lang w:eastAsia="zh-CN"/>
              </w:rPr>
              <w:t>下拉框；</w:t>
            </w:r>
          </w:p>
          <w:p w14:paraId="3730471D" w14:textId="77777777" w:rsidR="00A12E01" w:rsidRDefault="00A12E01" w:rsidP="00A12E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2:</w:t>
            </w:r>
            <w:r w:rsidR="009A72C5">
              <w:rPr>
                <w:rFonts w:hint="eastAsia"/>
                <w:lang w:eastAsia="zh-CN"/>
              </w:rPr>
              <w:t>复选框；</w:t>
            </w:r>
          </w:p>
          <w:p w14:paraId="21E60C2E" w14:textId="77777777" w:rsidR="00A12E01" w:rsidRDefault="00A12E01" w:rsidP="00A12E01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:</w:t>
            </w:r>
            <w:r w:rsidR="009A72C5">
              <w:rPr>
                <w:rFonts w:hint="eastAsia"/>
                <w:lang w:eastAsia="zh-CN"/>
              </w:rPr>
              <w:t>单选框；</w:t>
            </w:r>
          </w:p>
          <w:p w14:paraId="71D22779" w14:textId="69E37144" w:rsidR="009A72C5" w:rsidRDefault="00A12E01" w:rsidP="00A12E01">
            <w:r>
              <w:rPr>
                <w:rFonts w:hint="eastAsia"/>
              </w:rPr>
              <w:t>4:</w:t>
            </w:r>
            <w:r w:rsidR="009A72C5">
              <w:rPr>
                <w:rFonts w:hint="eastAsia"/>
              </w:rPr>
              <w:t>图标</w:t>
            </w:r>
          </w:p>
        </w:tc>
      </w:tr>
      <w:tr w:rsidR="009A72C5" w14:paraId="5A60F5D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67E83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040C2" w14:textId="77777777" w:rsidR="009A72C5" w:rsidRDefault="009A72C5" w:rsidP="009A72C5">
            <w:r>
              <w:t>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10BCB" w14:textId="45DF5BDF" w:rsidR="009A72C5" w:rsidRDefault="0074230B" w:rsidP="009A72C5">
            <w:r>
              <w:t>Char</w:t>
            </w: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E6939" w14:textId="02858FE6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7A0EC" w14:textId="77777777" w:rsidR="009A72C5" w:rsidRDefault="009A72C5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5692F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D37533" w14:paraId="0686D23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82A98" w14:textId="7D3B8CAD" w:rsidR="00D37533" w:rsidRDefault="00D37533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712A3" w14:textId="4FBF0F1B" w:rsidR="00D37533" w:rsidRDefault="00D37533" w:rsidP="009A72C5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2D627" w14:textId="21EFE4AE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E4EF6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8276F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D8EA9" w14:textId="77777777" w:rsidR="00D37533" w:rsidRDefault="00D37533" w:rsidP="009A72C5"/>
        </w:tc>
      </w:tr>
      <w:tr w:rsidR="00D37533" w14:paraId="10E349A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54C4" w14:textId="6F6AB727" w:rsidR="00D37533" w:rsidRDefault="00D37533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7B315" w14:textId="430F81B8" w:rsidR="00D37533" w:rsidRDefault="00D37533" w:rsidP="009A72C5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DD1DF" w14:textId="06AE8008" w:rsidR="00D37533" w:rsidRDefault="00D37533" w:rsidP="009A72C5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9160E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FD9DA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52D9B" w14:textId="77777777" w:rsidR="00D37533" w:rsidRDefault="00D37533" w:rsidP="009A72C5"/>
        </w:tc>
      </w:tr>
      <w:tr w:rsidR="00D37533" w14:paraId="6C20DAF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E5C1F" w14:textId="26EF03A8" w:rsidR="00D37533" w:rsidRDefault="00D37533" w:rsidP="009A72C5">
            <w:r>
              <w:rPr>
                <w:rFonts w:hint="eastAsia"/>
              </w:rPr>
              <w:t>最新更新人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0CCC1" w14:textId="71F2EF47" w:rsidR="00D37533" w:rsidRDefault="00D37533" w:rsidP="009A72C5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EA7F" w14:textId="03EFBA41" w:rsidR="00D37533" w:rsidRDefault="00A7170B" w:rsidP="009A72C5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D092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140FC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6FC7B" w14:textId="77777777" w:rsidR="00D37533" w:rsidRDefault="00D37533" w:rsidP="009A72C5"/>
        </w:tc>
      </w:tr>
      <w:tr w:rsidR="00D37533" w14:paraId="28A5F146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B7882" w14:textId="085A2200" w:rsidR="00D37533" w:rsidRDefault="00D37533" w:rsidP="009A72C5">
            <w:r>
              <w:rPr>
                <w:rFonts w:hint="eastAsia"/>
              </w:rPr>
              <w:t>最新更新时间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1023" w14:textId="1FF73B6A" w:rsidR="00D37533" w:rsidRDefault="00D37533" w:rsidP="009A72C5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6BA65" w14:textId="6F727A03" w:rsidR="00D37533" w:rsidRDefault="00D37533" w:rsidP="009A72C5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9B0EC" w14:textId="77777777" w:rsidR="00D37533" w:rsidRDefault="00D37533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52DB7" w14:textId="77777777" w:rsidR="00D37533" w:rsidRDefault="00D37533" w:rsidP="009A72C5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7B98C" w14:textId="77777777" w:rsidR="00D37533" w:rsidRDefault="00D37533" w:rsidP="009A72C5"/>
        </w:tc>
      </w:tr>
    </w:tbl>
    <w:p w14:paraId="27E8F90C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4C3CA57" w14:textId="1B4004A2" w:rsidR="009A72C5" w:rsidRDefault="00DF56F3" w:rsidP="00DF56F3">
      <w:pPr>
        <w:pStyle w:val="4"/>
      </w:pPr>
      <w:bookmarkStart w:id="118" w:name="_Toc248822187"/>
      <w:bookmarkStart w:id="119" w:name="_Toc248822252"/>
      <w:bookmarkStart w:id="120" w:name="_Toc249156188"/>
      <w:bookmarkStart w:id="121" w:name="_Toc269563265"/>
      <w:r>
        <w:t>3.</w:t>
      </w:r>
      <w:r w:rsidR="00A95588">
        <w:rPr>
          <w:rFonts w:hint="eastAsia"/>
        </w:rPr>
        <w:t>7</w:t>
      </w:r>
      <w:r w:rsidR="009A72C5">
        <w:t>基础品类规格表</w:t>
      </w:r>
      <w:r w:rsidR="009A72C5">
        <w:t>(t_bc_spec)</w:t>
      </w:r>
      <w:bookmarkEnd w:id="118"/>
      <w:bookmarkEnd w:id="119"/>
      <w:bookmarkEnd w:id="120"/>
      <w:bookmarkEnd w:id="12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1860"/>
        <w:gridCol w:w="709"/>
        <w:gridCol w:w="284"/>
        <w:gridCol w:w="992"/>
        <w:gridCol w:w="2126"/>
      </w:tblGrid>
      <w:tr w:rsidR="00A12E01" w14:paraId="395689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0BEC1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CFC4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172C65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2184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85A4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419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4D1613C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67CCB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E4321" w14:textId="77777777" w:rsidR="009A72C5" w:rsidRDefault="009A72C5" w:rsidP="009A72C5">
            <w:r>
              <w:t>bc_spec_id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1F220" w14:textId="01726D58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284BF" w14:textId="3F6528B7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B8C66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E60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A12E01" w14:paraId="0F1095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26BF9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51AC0" w14:textId="77777777" w:rsidR="009A72C5" w:rsidRDefault="009A72C5" w:rsidP="009A72C5">
            <w:r>
              <w:t>bc_id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03C26" w14:textId="7C520E2C" w:rsidR="009A72C5" w:rsidRDefault="005B04C3" w:rsidP="009A72C5">
            <w:r>
              <w:rPr>
                <w:rFonts w:hint="eastAsia"/>
              </w:rPr>
              <w:t>smallint</w:t>
            </w:r>
            <w:r w:rsidR="009A72C5">
              <w:t>(</w:t>
            </w:r>
            <w:r>
              <w:rPr>
                <w:rFonts w:hint="eastAsia"/>
              </w:rPr>
              <w:t>5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05626" w14:textId="3DDF8ACF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5A934" w14:textId="00915CA3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8E89D" w14:textId="77777777" w:rsidR="009A72C5" w:rsidRDefault="009A72C5" w:rsidP="009A72C5">
            <w:r>
              <w:rPr>
                <w:rFonts w:hint="eastAsia"/>
              </w:rPr>
              <w:t>类目</w:t>
            </w:r>
            <w:r>
              <w:t>ID</w:t>
            </w:r>
          </w:p>
        </w:tc>
      </w:tr>
      <w:tr w:rsidR="00A12E01" w14:paraId="491A38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6C07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30AA0" w14:textId="77777777" w:rsidR="009A72C5" w:rsidRDefault="009A72C5" w:rsidP="009A72C5">
            <w:r>
              <w:t>spec_id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BA446" w14:textId="1DD97FE5" w:rsidR="009A72C5" w:rsidRDefault="00A7170B" w:rsidP="009A72C5">
            <w:r>
              <w:t>INT(11)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9C68F" w14:textId="10BCEB76" w:rsidR="009A72C5" w:rsidRDefault="003A0D32" w:rsidP="009A72C5">
            <w:r>
              <w:t>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071C" w14:textId="639B874B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488A0" w14:textId="77777777" w:rsidR="009A72C5" w:rsidRDefault="009A72C5" w:rsidP="009A72C5">
            <w:r>
              <w:rPr>
                <w:rFonts w:hint="eastAsia"/>
              </w:rPr>
              <w:t>规格</w:t>
            </w:r>
            <w:r>
              <w:t>ID</w:t>
            </w:r>
          </w:p>
        </w:tc>
      </w:tr>
      <w:tr w:rsidR="00A12E01" w14:paraId="4A56EC2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9EA3A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B5FBA" w14:textId="77777777" w:rsidR="009A72C5" w:rsidRDefault="009A72C5" w:rsidP="009A72C5">
            <w:r>
              <w:t>display_order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4464D" w14:textId="72F6B800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C8BF" w14:textId="77777777" w:rsidR="009A72C5" w:rsidRDefault="009A72C5" w:rsidP="009A72C5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719E3" w14:textId="60A23D49" w:rsidR="009A72C5" w:rsidRPr="000574F5" w:rsidRDefault="00BF6734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8CC6A" w14:textId="77777777" w:rsidR="009A72C5" w:rsidRDefault="009A72C5" w:rsidP="009A72C5"/>
        </w:tc>
      </w:tr>
      <w:tr w:rsidR="00A12E01" w14:paraId="109277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D7DF1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532C2" w14:textId="77777777" w:rsidR="009A72C5" w:rsidRDefault="009A72C5" w:rsidP="009A72C5">
            <w:r>
              <w:t>status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1CC2" w14:textId="5DE382F4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127FA" w14:textId="6E1AF541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7211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1FE4A0" w14:textId="77777777" w:rsidR="009A72C5" w:rsidRDefault="009A72C5" w:rsidP="009A72C5">
            <w:r>
              <w:t>0: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056A75" w14:paraId="5C2F56B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3A5EA" w14:textId="45A0EE43" w:rsidR="00056A75" w:rsidRDefault="00FA521B" w:rsidP="009A72C5">
            <w:r>
              <w:rPr>
                <w:rFonts w:hint="eastAsia"/>
              </w:rPr>
              <w:t>是否</w:t>
            </w:r>
            <w:r w:rsidR="00056A75">
              <w:rPr>
                <w:rFonts w:hint="eastAsia"/>
              </w:rPr>
              <w:t>筛选条件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D45A" w14:textId="62F936EC" w:rsidR="00056A75" w:rsidRDefault="00056A75" w:rsidP="009A72C5">
            <w:r>
              <w:t>I</w:t>
            </w:r>
            <w:r w:rsidR="00FA521B">
              <w:rPr>
                <w:rFonts w:hint="eastAsia"/>
              </w:rPr>
              <w:t>s_</w:t>
            </w:r>
            <w:r>
              <w:rPr>
                <w:rFonts w:hint="eastAsia"/>
              </w:rPr>
              <w:t>filter</w:t>
            </w:r>
          </w:p>
        </w:tc>
        <w:tc>
          <w:tcPr>
            <w:tcW w:w="1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F7270" w14:textId="43C701B4" w:rsidR="00056A75" w:rsidRDefault="00056A75" w:rsidP="009A72C5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60256" w14:textId="44992524" w:rsidR="00056A75" w:rsidRDefault="00056A75" w:rsidP="009A72C5"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47A4D" w14:textId="77777777" w:rsidR="00056A75" w:rsidRDefault="00056A7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4CCBE" w14:textId="08C1069E" w:rsidR="00056A75" w:rsidRDefault="00056A75" w:rsidP="009A72C5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14:paraId="1C33F6B5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7BFFEC4E" w14:textId="18D59E73" w:rsidR="009A72C5" w:rsidRDefault="00DF56F3" w:rsidP="00DF56F3">
      <w:pPr>
        <w:pStyle w:val="4"/>
      </w:pPr>
      <w:bookmarkStart w:id="122" w:name="_Toc248822188"/>
      <w:bookmarkStart w:id="123" w:name="_Toc248822253"/>
      <w:bookmarkStart w:id="124" w:name="_Toc249156189"/>
      <w:bookmarkStart w:id="125" w:name="_Toc269563266"/>
      <w:r>
        <w:t>3.</w:t>
      </w:r>
      <w:r w:rsidR="00A95588">
        <w:rPr>
          <w:rFonts w:hint="eastAsia"/>
        </w:rPr>
        <w:t>8</w:t>
      </w:r>
      <w:r w:rsidR="00495743">
        <w:rPr>
          <w:rFonts w:hint="eastAsia"/>
        </w:rPr>
        <w:t>基础</w:t>
      </w:r>
      <w:r w:rsidR="009A72C5">
        <w:t>品类规格值表</w:t>
      </w:r>
      <w:r w:rsidR="009A72C5">
        <w:t>(t_bc_spec_value)</w:t>
      </w:r>
      <w:bookmarkEnd w:id="122"/>
      <w:bookmarkEnd w:id="123"/>
      <w:bookmarkEnd w:id="124"/>
      <w:bookmarkEnd w:id="12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142"/>
        <w:gridCol w:w="708"/>
        <w:gridCol w:w="851"/>
        <w:gridCol w:w="2126"/>
      </w:tblGrid>
      <w:tr w:rsidR="00A12E01" w14:paraId="79AFC82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A5F07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ABDA43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2BB2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E1F4A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444E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4F4C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12E01" w14:paraId="186AC6E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EEAD7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43669" w14:textId="0082A837" w:rsidR="009A72C5" w:rsidRDefault="009A72C5" w:rsidP="009A72C5">
            <w:r>
              <w:t>bc_sv_id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84118" w14:textId="3C0C2D23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62596" w14:textId="754F0347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CCAC" w14:textId="77777777" w:rsidR="009A72C5" w:rsidRDefault="009A72C5" w:rsidP="009A72C5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D2E0" w14:textId="77777777" w:rsidR="009A72C5" w:rsidRDefault="009A72C5" w:rsidP="009A72C5">
            <w:r>
              <w:rPr>
                <w:rFonts w:hint="eastAsia"/>
              </w:rPr>
              <w:t>品类规格值</w:t>
            </w:r>
            <w:r>
              <w:t>ID</w:t>
            </w:r>
          </w:p>
        </w:tc>
      </w:tr>
      <w:tr w:rsidR="00A12E01" w14:paraId="60A52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D3235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BEE20" w14:textId="4F0F3924" w:rsidR="009A72C5" w:rsidRDefault="009A72C5" w:rsidP="009A72C5">
            <w:r>
              <w:t>bc_spec_id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B176C" w14:textId="3A2C7EDB" w:rsidR="009A72C5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E3CE4" w14:textId="1F029F6D" w:rsidR="009A72C5" w:rsidRDefault="003A0D32" w:rsidP="009A72C5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236" w14:textId="47668672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5D1F9" w14:textId="77777777" w:rsidR="009A72C5" w:rsidRDefault="009A72C5" w:rsidP="009A72C5">
            <w:r>
              <w:rPr>
                <w:rFonts w:hint="eastAsia"/>
              </w:rPr>
              <w:t>品类规格</w:t>
            </w:r>
            <w:r>
              <w:t>ID</w:t>
            </w:r>
          </w:p>
        </w:tc>
      </w:tr>
      <w:tr w:rsidR="00E12A1A" w14:paraId="02923C2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1D13" w14:textId="7B13F3F5" w:rsidR="00E12A1A" w:rsidRDefault="00E12A1A" w:rsidP="009A72C5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65DFC" w14:textId="22262AB3" w:rsidR="00E12A1A" w:rsidRDefault="00E12A1A" w:rsidP="009A72C5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05E99" w14:textId="6CAC91E9" w:rsidR="00E12A1A" w:rsidRDefault="00A7170B" w:rsidP="009A72C5">
            <w:r>
              <w:t>Int(11)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9C316" w14:textId="77777777" w:rsidR="00E12A1A" w:rsidRDefault="00E12A1A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E02FB" w14:textId="77777777" w:rsidR="00E12A1A" w:rsidRPr="000574F5" w:rsidRDefault="00E12A1A" w:rsidP="009A72C5">
            <w:pPr>
              <w:rPr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4FE72" w14:textId="77777777" w:rsidR="00E12A1A" w:rsidRDefault="00E12A1A" w:rsidP="009A72C5"/>
        </w:tc>
      </w:tr>
      <w:tr w:rsidR="00A12E01" w14:paraId="6B675A5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FB8FB" w14:textId="77777777" w:rsidR="009A72C5" w:rsidRPr="003C27A4" w:rsidRDefault="009A72C5" w:rsidP="009A72C5">
            <w:r w:rsidRPr="003C27A4"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8425C" w14:textId="77777777" w:rsidR="009A72C5" w:rsidRPr="003C27A4" w:rsidRDefault="009A72C5" w:rsidP="009A72C5">
            <w:r w:rsidRPr="003C27A4">
              <w:t>spec_value_name</w:t>
            </w:r>
          </w:p>
        </w:tc>
        <w:tc>
          <w:tcPr>
            <w:tcW w:w="21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6A0B5" w14:textId="580B5F57" w:rsidR="009A72C5" w:rsidRPr="003C27A4" w:rsidRDefault="00A7170B" w:rsidP="009A72C5">
            <w:r>
              <w:t>VARCHAR</w:t>
            </w:r>
            <w:r w:rsidR="00A12E01" w:rsidRPr="003C27A4">
              <w:t>(100</w:t>
            </w:r>
            <w:r w:rsidR="009A72C5" w:rsidRPr="003C27A4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01F10" w14:textId="13CEA523" w:rsidR="009A72C5" w:rsidRPr="003C27A4" w:rsidRDefault="003A0D32" w:rsidP="009A72C5">
            <w:r w:rsidRPr="003C27A4"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48474" w14:textId="421E431C" w:rsidR="009A72C5" w:rsidRPr="003C27A4" w:rsidRDefault="009741E5" w:rsidP="009A72C5">
            <w:pPr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CA76E" w14:textId="77777777" w:rsidR="009A72C5" w:rsidRPr="003C27A4" w:rsidRDefault="009A72C5" w:rsidP="009A72C5">
            <w:pPr>
              <w:rPr>
                <w:lang w:eastAsia="zh-CN"/>
              </w:rPr>
            </w:pPr>
            <w:r w:rsidRPr="003C27A4">
              <w:rPr>
                <w:rFonts w:hint="eastAsia"/>
                <w:lang w:eastAsia="zh-CN"/>
              </w:rPr>
              <w:t>规格值名称</w:t>
            </w:r>
          </w:p>
          <w:p w14:paraId="413A0F3C" w14:textId="6DD366F7" w:rsidR="008E0858" w:rsidRPr="00FA521B" w:rsidRDefault="008E0858" w:rsidP="009A72C5">
            <w:pPr>
              <w:rPr>
                <w:lang w:eastAsia="zh-CN"/>
              </w:rPr>
            </w:pPr>
            <w:r w:rsidRPr="00FA521B">
              <w:rPr>
                <w:rFonts w:hint="eastAsia"/>
                <w:lang w:eastAsia="zh-CN"/>
              </w:rPr>
              <w:lastRenderedPageBreak/>
              <w:t>此字段无用</w:t>
            </w:r>
          </w:p>
        </w:tc>
      </w:tr>
      <w:tr w:rsidR="00A12E01" w14:paraId="6BFB1EC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2C5BA" w14:textId="79A1E62F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lastRenderedPageBreak/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85AE5" w14:textId="77777777" w:rsidR="009A72C5" w:rsidRPr="003A0D32" w:rsidRDefault="009A72C5" w:rsidP="009A72C5">
            <w:r w:rsidRPr="003A0D32">
              <w:t>img_url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3D370" w14:textId="475566E5" w:rsidR="009A72C5" w:rsidRPr="003A0D32" w:rsidRDefault="00A7170B" w:rsidP="009A72C5">
            <w:r>
              <w:t>VARCHAR</w:t>
            </w:r>
            <w:r w:rsidR="00A12E01" w:rsidRPr="003A0D32">
              <w:t>(255</w:t>
            </w:r>
            <w:r w:rsidR="009A72C5" w:rsidRPr="003A0D32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35E22" w14:textId="77777777" w:rsidR="009A72C5" w:rsidRPr="003A0D32" w:rsidRDefault="009A72C5" w:rsidP="009A72C5">
            <w:pPr>
              <w:rPr>
                <w:rFonts w:asciiTheme="minorEastAsia" w:hAnsiTheme="minorEastAsi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F0E4E" w14:textId="77777777" w:rsidR="009A72C5" w:rsidRPr="000574F5" w:rsidRDefault="009A72C5" w:rsidP="009A72C5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4728B" w14:textId="53089B4C" w:rsidR="009A72C5" w:rsidRPr="003A0D32" w:rsidRDefault="009A72C5" w:rsidP="009A72C5">
            <w:pPr>
              <w:rPr>
                <w:rFonts w:asciiTheme="minorEastAsia" w:hAnsiTheme="minorEastAsia"/>
              </w:rPr>
            </w:pPr>
            <w:r w:rsidRPr="003A0D32">
              <w:rPr>
                <w:rFonts w:asciiTheme="minorEastAsia" w:hAnsiTheme="minorEastAsia" w:hint="eastAsia"/>
              </w:rPr>
              <w:t>图</w:t>
            </w:r>
            <w:r w:rsidRPr="003A0D32">
              <w:rPr>
                <w:rFonts w:asciiTheme="minorEastAsia" w:hAnsiTheme="minorEastAsia" w:cs="Arial Unicode MS" w:hint="eastAsia"/>
              </w:rPr>
              <w:t>片地址</w:t>
            </w:r>
          </w:p>
        </w:tc>
      </w:tr>
      <w:tr w:rsidR="00A12E01" w14:paraId="5A4FCDE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8A1CB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3B8FE" w14:textId="77777777" w:rsidR="009A72C5" w:rsidRDefault="009A72C5" w:rsidP="009A72C5">
            <w:r>
              <w:t>display_order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CD6B8" w14:textId="7DC6B5D3" w:rsidR="009A72C5" w:rsidRDefault="005B04C3" w:rsidP="009A72C5">
            <w:r>
              <w:rPr>
                <w:rFonts w:hint="eastAsia"/>
              </w:rPr>
              <w:t>tinyint</w:t>
            </w:r>
            <w:r w:rsidR="009A72C5">
              <w:t>(3)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620A4" w14:textId="77777777" w:rsidR="009A72C5" w:rsidRDefault="009A72C5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F1E93" w14:textId="43408BDF" w:rsidR="009A72C5" w:rsidRPr="000574F5" w:rsidRDefault="00C07D7C" w:rsidP="009A72C5">
            <w:pPr>
              <w:rPr>
                <w:color w:val="FF0000"/>
              </w:rPr>
            </w:pPr>
            <w:r w:rsidRPr="000574F5">
              <w:rPr>
                <w:color w:val="FF0000"/>
              </w:rPr>
              <w:t>In</w:t>
            </w:r>
            <w:r w:rsidRPr="000574F5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D5ED" w14:textId="77777777" w:rsidR="009A72C5" w:rsidRDefault="009A72C5" w:rsidP="009A72C5">
            <w:r>
              <w:rPr>
                <w:rFonts w:hint="eastAsia"/>
              </w:rPr>
              <w:t>显示顺序</w:t>
            </w:r>
          </w:p>
        </w:tc>
      </w:tr>
      <w:tr w:rsidR="00A12E01" w14:paraId="6AABBF7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B4FF" w14:textId="77777777" w:rsidR="009A72C5" w:rsidRDefault="009A72C5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6171" w14:textId="77777777" w:rsidR="009A72C5" w:rsidRDefault="009A72C5" w:rsidP="009A72C5">
            <w: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ED8" w14:textId="3D027648" w:rsidR="009A72C5" w:rsidRDefault="00A12E01" w:rsidP="009A72C5">
            <w:r>
              <w:t>CHAR(1</w:t>
            </w:r>
            <w:r w:rsidR="009A72C5"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A026E" w14:textId="412A3B69" w:rsidR="009A72C5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C3E7B" w14:textId="77777777" w:rsidR="009A72C5" w:rsidRDefault="009A72C5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CCB9" w14:textId="77777777" w:rsidR="009A72C5" w:rsidRDefault="009A72C5" w:rsidP="009A72C5">
            <w:r>
              <w:t>0</w:t>
            </w:r>
            <w:r>
              <w:rPr>
                <w:rFonts w:hint="eastAsia"/>
              </w:rPr>
              <w:t>无效</w:t>
            </w:r>
            <w:r>
              <w:t>,1:</w:t>
            </w:r>
            <w:r>
              <w:rPr>
                <w:rFonts w:hint="eastAsia"/>
              </w:rPr>
              <w:t>正常</w:t>
            </w:r>
          </w:p>
        </w:tc>
      </w:tr>
      <w:tr w:rsidR="00FA521B" w14:paraId="6D44141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7D277" w14:textId="3DEFEF08" w:rsidR="00FA521B" w:rsidRDefault="00FA521B" w:rsidP="009A72C5">
            <w:r>
              <w:rPr>
                <w:rFonts w:hint="eastAsia"/>
              </w:rPr>
              <w:t>基础品类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1FB2A" w14:textId="38B1E7EA" w:rsidR="00FA521B" w:rsidRDefault="00FA521B" w:rsidP="009A72C5">
            <w:r>
              <w:rPr>
                <w:rFonts w:hint="eastAsia"/>
              </w:rPr>
              <w:t>bc_id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D7597" w14:textId="16A4E71A" w:rsidR="00FA521B" w:rsidRDefault="005B04C3" w:rsidP="009A72C5">
            <w:r>
              <w:rPr>
                <w:rFonts w:hint="eastAsia"/>
              </w:rPr>
              <w:t>smallint</w:t>
            </w:r>
            <w:r w:rsidR="00FA521B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FA521B">
              <w:rPr>
                <w:rFonts w:hint="eastAsia"/>
              </w:rPr>
              <w:t>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FAF3" w14:textId="77777777" w:rsidR="00FA521B" w:rsidRDefault="00FA521B" w:rsidP="009A72C5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BEEA0" w14:textId="644A38D4" w:rsidR="00FA521B" w:rsidRDefault="00FA521B" w:rsidP="009A72C5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E72B9" w14:textId="77777777" w:rsidR="00FA521B" w:rsidRDefault="00FA521B" w:rsidP="009A72C5"/>
        </w:tc>
      </w:tr>
      <w:tr w:rsidR="00FA521B" w14:paraId="0B334A8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5C58F" w14:textId="4A2952EC" w:rsidR="00FA521B" w:rsidRDefault="00FA521B" w:rsidP="009A72C5">
            <w:r>
              <w:rPr>
                <w:rFonts w:hint="eastAsia"/>
              </w:rPr>
              <w:t>是否筛选条件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ECCB" w14:textId="2E5EF86F" w:rsidR="00FA521B" w:rsidRDefault="00FA521B" w:rsidP="009A72C5">
            <w:r>
              <w:rPr>
                <w:rFonts w:hint="eastAsia"/>
              </w:rPr>
              <w:t>is_filter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10CAC" w14:textId="0C6D85DB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01607" w14:textId="60B4D9A1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C19E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59148" w14:textId="150DE2BD" w:rsidR="00FA521B" w:rsidRDefault="00FA521B" w:rsidP="009A72C5">
            <w:r>
              <w:rPr>
                <w:rFonts w:hint="eastAsia"/>
              </w:rPr>
              <w:t>1:yes 0:no</w:t>
            </w:r>
          </w:p>
        </w:tc>
      </w:tr>
      <w:tr w:rsidR="00FA521B" w14:paraId="4F02ACD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606BF0" w14:textId="50C019B1" w:rsidR="00FA521B" w:rsidRDefault="00FA521B" w:rsidP="009A72C5">
            <w:r>
              <w:rPr>
                <w:rFonts w:hint="eastAsia"/>
              </w:rPr>
              <w:t>是否在客户端显示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9AA2F" w14:textId="74A67B81" w:rsidR="00FA521B" w:rsidRDefault="00FA521B" w:rsidP="009A72C5">
            <w:r>
              <w:rPr>
                <w:rFonts w:hint="eastAsia"/>
              </w:rPr>
              <w:t>is_mobile_display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984E" w14:textId="31DD0CC2" w:rsidR="00FA521B" w:rsidRDefault="00FA521B" w:rsidP="009A72C5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A9E6" w14:textId="083F42ED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B3EB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72668" w14:textId="77777777" w:rsidR="00FA521B" w:rsidRDefault="00FA521B" w:rsidP="004C107B">
            <w:r>
              <w:rPr>
                <w:rFonts w:hint="eastAsia"/>
              </w:rPr>
              <w:t>1:yes</w:t>
            </w:r>
          </w:p>
          <w:p w14:paraId="0D895959" w14:textId="77777777" w:rsidR="00FA521B" w:rsidRDefault="00FA521B" w:rsidP="004C107B">
            <w:r>
              <w:rPr>
                <w:rFonts w:hint="eastAsia"/>
              </w:rPr>
              <w:t>0:no</w:t>
            </w:r>
          </w:p>
          <w:p w14:paraId="527E36A1" w14:textId="77777777" w:rsidR="00FA521B" w:rsidRDefault="00FA521B" w:rsidP="009A72C5"/>
        </w:tc>
      </w:tr>
      <w:tr w:rsidR="00FA521B" w14:paraId="236920F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6171F" w14:textId="69355EA8" w:rsidR="00FA521B" w:rsidRDefault="00FA521B" w:rsidP="009A72C5">
            <w:r>
              <w:rPr>
                <w:rFonts w:hint="eastAsia"/>
              </w:rPr>
              <w:t>客户端显示位置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1B610" w14:textId="3F7D3D21" w:rsidR="00FA521B" w:rsidRDefault="00FA521B" w:rsidP="009A72C5">
            <w:r>
              <w:rPr>
                <w:rFonts w:hint="eastAsia"/>
              </w:rPr>
              <w:t>m_display_postion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4753" w14:textId="4F42983A" w:rsidR="00FA521B" w:rsidRDefault="005B04C3" w:rsidP="009A72C5">
            <w:r>
              <w:rPr>
                <w:rFonts w:hint="eastAsia"/>
              </w:rPr>
              <w:t>int</w:t>
            </w:r>
            <w:r w:rsidR="00FA521B">
              <w:rPr>
                <w:rFonts w:hint="eastAsia"/>
              </w:rPr>
              <w:t>(8)</w:t>
            </w: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07E0" w14:textId="684E2D3C" w:rsidR="00FA521B" w:rsidRDefault="00FA521B" w:rsidP="009A72C5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61C94" w14:textId="77777777" w:rsidR="00FA521B" w:rsidRDefault="00FA521B" w:rsidP="009A72C5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32B83" w14:textId="2B11DA9B" w:rsidR="00FA521B" w:rsidRDefault="00FA521B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该字段用来设置规格值在客户端显示的位置，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代表显示在第一位；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表示显示在第十位，以此类推</w:t>
            </w:r>
          </w:p>
        </w:tc>
      </w:tr>
      <w:tr w:rsidR="00FA521B" w14:paraId="76CA2EE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B0EBE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14C0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E09C0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8CB7D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351D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80811" w14:textId="77777777" w:rsidR="00FA521B" w:rsidRDefault="00FA521B" w:rsidP="009A72C5">
            <w:pPr>
              <w:rPr>
                <w:lang w:eastAsia="zh-CN"/>
              </w:rPr>
            </w:pPr>
          </w:p>
        </w:tc>
      </w:tr>
      <w:tr w:rsidR="00FA521B" w14:paraId="18C3140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15FF5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B1DBB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08612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332F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7954" w14:textId="77777777" w:rsidR="00FA521B" w:rsidRDefault="00FA521B" w:rsidP="009A72C5">
            <w:pPr>
              <w:rPr>
                <w:lang w:eastAsia="zh-CN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4A88" w14:textId="77777777" w:rsidR="00FA521B" w:rsidRDefault="00FA521B" w:rsidP="009A72C5">
            <w:pPr>
              <w:rPr>
                <w:lang w:eastAsia="zh-CN"/>
              </w:rPr>
            </w:pPr>
          </w:p>
        </w:tc>
      </w:tr>
    </w:tbl>
    <w:p w14:paraId="131662F3" w14:textId="77777777" w:rsidR="009A72C5" w:rsidRDefault="009A72C5" w:rsidP="00815C07">
      <w:pPr>
        <w:pStyle w:val="11"/>
        <w:spacing w:line="288" w:lineRule="auto"/>
        <w:rPr>
          <w:rFonts w:hint="default"/>
        </w:rPr>
      </w:pPr>
    </w:p>
    <w:p w14:paraId="5CDECB88" w14:textId="6A20F6D5" w:rsidR="009A72C5" w:rsidRDefault="001244DB" w:rsidP="003C27A4">
      <w:pPr>
        <w:pStyle w:val="4"/>
      </w:pPr>
      <w:bookmarkStart w:id="126" w:name="_Toc269563267"/>
      <w:r>
        <w:t>3.</w:t>
      </w:r>
      <w:r w:rsidR="00A95588">
        <w:rPr>
          <w:rFonts w:hint="eastAsia"/>
        </w:rPr>
        <w:t>9</w:t>
      </w:r>
      <w:r w:rsidR="00CD7C7B">
        <w:t>规格值表</w:t>
      </w:r>
      <w:r w:rsidR="00CD7C7B">
        <w:t xml:space="preserve"> </w:t>
      </w:r>
      <w:r w:rsidR="00CD7C7B">
        <w:t>（</w:t>
      </w:r>
      <w:r w:rsidR="00CD7C7B">
        <w:t>t_spec_value</w:t>
      </w:r>
      <w:r w:rsidR="00CD7C7B">
        <w:t>）</w:t>
      </w:r>
      <w:bookmarkEnd w:id="12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CD7C7B" w14:paraId="29E279B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555A38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6E3D9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3EA140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BCFFB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AA3BA2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EAC3D" w14:textId="77777777" w:rsidR="00CD7C7B" w:rsidRDefault="00CD7C7B" w:rsidP="00CD7C7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CD7C7B" w14:paraId="078C531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A430" w14:textId="2D5C2A24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AF50" w14:textId="2102FD29" w:rsidR="00CD7C7B" w:rsidRDefault="00CD7C7B" w:rsidP="00CD7C7B">
            <w:r>
              <w:t>spec_v</w:t>
            </w:r>
            <w:r>
              <w:rPr>
                <w:rFonts w:hint="eastAsia"/>
              </w:rPr>
              <w:t>alue</w:t>
            </w:r>
            <w:r>
              <w:t>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85CDE" w14:textId="7FA8CAEC" w:rsidR="00CD7C7B" w:rsidRDefault="00A7170B" w:rsidP="00CD7C7B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B18" w14:textId="77777777" w:rsidR="00CD7C7B" w:rsidRDefault="00CD7C7B" w:rsidP="00CD7C7B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C4545" w14:textId="77777777" w:rsidR="00CD7C7B" w:rsidRDefault="00CD7C7B" w:rsidP="00CD7C7B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A41D5" w14:textId="010E8085" w:rsidR="00CD7C7B" w:rsidRDefault="00CD7C7B" w:rsidP="00CD7C7B">
            <w:r>
              <w:rPr>
                <w:rFonts w:hint="eastAsia"/>
              </w:rPr>
              <w:t>规格值</w:t>
            </w:r>
            <w:r>
              <w:t>ID</w:t>
            </w:r>
          </w:p>
        </w:tc>
      </w:tr>
      <w:tr w:rsidR="00CD7C7B" w14:paraId="34A120BE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35E98" w14:textId="54D04DEF" w:rsidR="00CD7C7B" w:rsidRDefault="00CD7C7B" w:rsidP="00CD7C7B">
            <w:r>
              <w:rPr>
                <w:rFonts w:hint="eastAsia"/>
              </w:rPr>
              <w:t>规格值名称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0B646" w14:textId="6D70D68E" w:rsidR="00CD7C7B" w:rsidRDefault="00CD7C7B" w:rsidP="00CD7C7B">
            <w:r>
              <w:t>S</w:t>
            </w:r>
            <w:r>
              <w:rPr>
                <w:rFonts w:hint="eastAsia"/>
              </w:rPr>
              <w:t>pec_value_name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D7916" w14:textId="36406FB4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(150)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B4325" w14:textId="3E1950A4" w:rsidR="00CD7C7B" w:rsidRDefault="00F12C91" w:rsidP="00CD7C7B">
            <w:r>
              <w:rPr>
                <w:rFonts w:hint="eastAsia"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BA98C" w14:textId="50167BE9" w:rsidR="00CD7C7B" w:rsidRDefault="000574F5" w:rsidP="00CD7C7B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44829" w14:textId="77777777" w:rsidR="00CD7C7B" w:rsidRDefault="00CD7C7B" w:rsidP="00CD7C7B"/>
        </w:tc>
      </w:tr>
      <w:tr w:rsidR="00CD7C7B" w14:paraId="45B4EFDD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BEDE" w14:textId="6C376CDB" w:rsidR="00CD7C7B" w:rsidRDefault="00F12C91" w:rsidP="00CD7C7B">
            <w:r>
              <w:rPr>
                <w:rFonts w:hint="eastAsia"/>
              </w:rPr>
              <w:t>拼音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410A" w14:textId="5790E9C0" w:rsidR="00CD7C7B" w:rsidRDefault="00F12C91" w:rsidP="00CD7C7B">
            <w:r>
              <w:t>P</w:t>
            </w:r>
            <w:r>
              <w:rPr>
                <w:rFonts w:hint="eastAsia"/>
              </w:rPr>
              <w:t>inyin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CFCE" w14:textId="32593450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</w:t>
            </w:r>
            <w:r w:rsidR="005F7A7B">
              <w:rPr>
                <w:rFonts w:hint="eastAsia"/>
                <w:lang w:eastAsia="zh-CN"/>
              </w:rPr>
              <w:t>0</w:t>
            </w:r>
            <w:r w:rsidR="00F12C91">
              <w:rPr>
                <w:rFonts w:hint="eastAsia"/>
              </w:rPr>
              <w:t>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B145C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8F772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9AB14" w14:textId="77777777" w:rsidR="00CD7C7B" w:rsidRDefault="00CD7C7B" w:rsidP="00CD7C7B"/>
        </w:tc>
      </w:tr>
      <w:tr w:rsidR="00CD7C7B" w14:paraId="63647C57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995F" w14:textId="0FFF2CC8" w:rsidR="00CD7C7B" w:rsidRDefault="00F12C91" w:rsidP="00CD7C7B">
            <w:r>
              <w:rPr>
                <w:rFonts w:hint="eastAsia"/>
              </w:rPr>
              <w:t>图片地址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D696" w14:textId="641788FF" w:rsidR="00CD7C7B" w:rsidRDefault="00F12C91" w:rsidP="00CD7C7B">
            <w:r>
              <w:t>I</w:t>
            </w:r>
            <w:r>
              <w:rPr>
                <w:rFonts w:hint="eastAsia"/>
              </w:rPr>
              <w:t>mg_url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002C0" w14:textId="083219BA" w:rsidR="00CD7C7B" w:rsidRDefault="00A7170B" w:rsidP="00CD7C7B">
            <w:r>
              <w:t>Varchar</w:t>
            </w:r>
            <w:r w:rsidR="00F12C91">
              <w:rPr>
                <w:rFonts w:hint="eastAsia"/>
              </w:rPr>
              <w:t>(1000)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63373" w14:textId="77777777" w:rsidR="00CD7C7B" w:rsidRDefault="00CD7C7B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A95B" w14:textId="77777777" w:rsidR="00CD7C7B" w:rsidRDefault="00CD7C7B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D516" w14:textId="77777777" w:rsidR="00CD7C7B" w:rsidRDefault="00CD7C7B" w:rsidP="00CD7C7B"/>
        </w:tc>
      </w:tr>
      <w:tr w:rsidR="00F12C91" w14:paraId="14C288D1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7898E" w14:textId="060779B2" w:rsidR="00F12C91" w:rsidRDefault="00F12C91" w:rsidP="00CD7C7B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4D74B" w14:textId="5E9337DD" w:rsidR="00F12C91" w:rsidRDefault="00F12C91" w:rsidP="00CD7C7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40F64" w14:textId="4C9F4F64" w:rsidR="00F12C91" w:rsidRDefault="00F12C91" w:rsidP="00CD7C7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638B" w14:textId="16B58FB0" w:rsidR="00F12C91" w:rsidRDefault="00F12C91" w:rsidP="00CD7C7B"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A9AC6" w14:textId="77777777" w:rsidR="00F12C91" w:rsidRDefault="00F12C91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05826" w14:textId="79858A2A" w:rsidR="00F12C91" w:rsidRDefault="00F12C91" w:rsidP="00CD7C7B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有效</w:t>
            </w:r>
          </w:p>
        </w:tc>
      </w:tr>
      <w:tr w:rsidR="00D37533" w14:paraId="6B113003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8130E" w14:textId="50D5941B" w:rsidR="00D37533" w:rsidRDefault="00D37533" w:rsidP="00CD7C7B"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00741" w14:textId="2C9FC23A" w:rsidR="00D37533" w:rsidRDefault="00D37533" w:rsidP="00CD7C7B">
            <w:r>
              <w:t>C</w:t>
            </w:r>
            <w:r>
              <w:rPr>
                <w:rFonts w:hint="eastAsia"/>
              </w:rPr>
              <w:t>reate_by_name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33C87" w14:textId="59553197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5E0E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10FC6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6F852" w14:textId="77777777" w:rsidR="00D37533" w:rsidRDefault="00D37533" w:rsidP="00CD7C7B"/>
        </w:tc>
      </w:tr>
      <w:tr w:rsidR="00D37533" w14:paraId="29FA96B6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4F384" w14:textId="0D7487C8" w:rsidR="00D37533" w:rsidRDefault="00D37533" w:rsidP="00CD7C7B">
            <w:pPr>
              <w:rPr>
                <w:lang w:eastAsia="zh-CN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EB6AB" w14:textId="4A89B7F5" w:rsidR="00D37533" w:rsidRDefault="00D37533" w:rsidP="00CD7C7B">
            <w:r>
              <w:t>C</w:t>
            </w:r>
            <w:r>
              <w:rPr>
                <w:rFonts w:hint="eastAsia"/>
              </w:rPr>
              <w:t>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27BF0" w14:textId="48D6C35C" w:rsidR="00D37533" w:rsidRDefault="00D37533" w:rsidP="00CD7C7B">
            <w:r>
              <w:t>D</w:t>
            </w:r>
            <w:r>
              <w:rPr>
                <w:rFonts w:hint="eastAsia"/>
              </w:rPr>
              <w:t>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985E8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0407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E45DB" w14:textId="77777777" w:rsidR="00D37533" w:rsidRDefault="00D37533" w:rsidP="00CD7C7B"/>
        </w:tc>
      </w:tr>
      <w:tr w:rsidR="00D37533" w14:paraId="54536330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B8095" w14:textId="1E111D41" w:rsidR="00D37533" w:rsidRDefault="00D37533" w:rsidP="00CD7C7B">
            <w:r>
              <w:rPr>
                <w:rFonts w:hint="eastAsia"/>
              </w:rPr>
              <w:t>最新更新人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0B982" w14:textId="119C00E9" w:rsidR="00D37533" w:rsidRDefault="00D37533" w:rsidP="00CD7C7B">
            <w:r>
              <w:t>L</w:t>
            </w:r>
            <w:r>
              <w:rPr>
                <w:rFonts w:hint="eastAsia"/>
              </w:rPr>
              <w:t>ast_update_by_name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980D9" w14:textId="40512111" w:rsidR="00D37533" w:rsidRDefault="00A7170B" w:rsidP="00CD7C7B">
            <w:r>
              <w:t>Varchar</w:t>
            </w:r>
            <w:r w:rsidR="00D37533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0EFC1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A0AC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ACFE" w14:textId="77777777" w:rsidR="00D37533" w:rsidRDefault="00D37533" w:rsidP="00CD7C7B"/>
        </w:tc>
      </w:tr>
      <w:tr w:rsidR="00D37533" w14:paraId="78351E69" w14:textId="77777777" w:rsidTr="00CD7C7B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B247F" w14:textId="28DCA319" w:rsidR="00D37533" w:rsidRDefault="00D37533" w:rsidP="00CD7C7B">
            <w:r>
              <w:rPr>
                <w:rFonts w:hint="eastAsia"/>
              </w:rPr>
              <w:t>最新更新时间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3C92C" w14:textId="3369C0C9" w:rsidR="00D37533" w:rsidRDefault="00D37533" w:rsidP="00CD7C7B">
            <w:r>
              <w:t>L</w:t>
            </w:r>
            <w:r>
              <w:rPr>
                <w:rFonts w:hint="eastAsia"/>
              </w:rPr>
              <w:t>ast_update_by_date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56D6" w14:textId="7211758A" w:rsidR="00D37533" w:rsidRDefault="00D37533" w:rsidP="00CD7C7B">
            <w:r>
              <w:rPr>
                <w:rFonts w:hint="eastAsia"/>
              </w:rPr>
              <w:t>date</w:t>
            </w:r>
            <w:r w:rsidR="005B04C3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4F3E9" w14:textId="77777777" w:rsidR="00D37533" w:rsidRDefault="00D37533" w:rsidP="00CD7C7B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E2F70" w14:textId="77777777" w:rsidR="00D37533" w:rsidRDefault="00D37533" w:rsidP="00CD7C7B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86C6" w14:textId="77777777" w:rsidR="00D37533" w:rsidRDefault="00D37533" w:rsidP="00CD7C7B"/>
        </w:tc>
      </w:tr>
    </w:tbl>
    <w:p w14:paraId="4A3BE1C2" w14:textId="77777777" w:rsidR="00CD7C7B" w:rsidRDefault="00CD7C7B" w:rsidP="00815C07">
      <w:pPr>
        <w:pStyle w:val="11"/>
        <w:spacing w:line="288" w:lineRule="auto"/>
        <w:rPr>
          <w:rFonts w:hint="default"/>
        </w:rPr>
      </w:pPr>
    </w:p>
    <w:p w14:paraId="4B806A9E" w14:textId="0DAA3F65" w:rsidR="00E12A1A" w:rsidRDefault="00E12A1A" w:rsidP="003C27A4">
      <w:pPr>
        <w:pStyle w:val="4"/>
      </w:pPr>
      <w:bookmarkStart w:id="127" w:name="_Toc269563268"/>
      <w:r>
        <w:t>3.</w:t>
      </w:r>
      <w:r w:rsidR="00A95588">
        <w:rPr>
          <w:rFonts w:hint="eastAsia"/>
        </w:rPr>
        <w:t>10</w:t>
      </w:r>
      <w:r w:rsidR="00A95588">
        <w:t xml:space="preserve"> </w:t>
      </w:r>
      <w:r>
        <w:t>规格和规格值关系表（</w:t>
      </w:r>
      <w:r>
        <w:t>t_spec_spec_value</w:t>
      </w:r>
      <w:r>
        <w:t>）</w:t>
      </w:r>
      <w:bookmarkEnd w:id="12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1985"/>
        <w:gridCol w:w="850"/>
        <w:gridCol w:w="851"/>
        <w:gridCol w:w="2126"/>
      </w:tblGrid>
      <w:tr w:rsidR="00E12A1A" w14:paraId="415165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65BDE8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332D46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C8E8D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D592F0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72C141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C99B4" w14:textId="77777777" w:rsidR="00E12A1A" w:rsidRDefault="00E12A1A" w:rsidP="00E12A1A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E12A1A" w14:paraId="07B81572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234FC" w14:textId="7BE79DB7" w:rsidR="00E12A1A" w:rsidRDefault="00E12A1A" w:rsidP="00E12A1A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7897B" w14:textId="236A78E9" w:rsidR="00E12A1A" w:rsidRDefault="00E12A1A" w:rsidP="00E12A1A">
            <w:r>
              <w:t>S</w:t>
            </w:r>
            <w:r>
              <w:rPr>
                <w:rFonts w:hint="eastAsia"/>
              </w:rPr>
              <w:t>_s_v_id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1F6AA" w14:textId="3983BD23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0E6CC" w14:textId="77777777" w:rsidR="00E12A1A" w:rsidRDefault="00E12A1A" w:rsidP="00E12A1A"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2F081" w14:textId="77777777" w:rsidR="00E12A1A" w:rsidRDefault="00E12A1A" w:rsidP="00E12A1A">
            <w:r>
              <w:t>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813E" w14:textId="7E249361" w:rsidR="00E12A1A" w:rsidRDefault="00E12A1A" w:rsidP="00E12A1A">
            <w:r>
              <w:rPr>
                <w:rFonts w:hint="eastAsia"/>
              </w:rPr>
              <w:t>关系</w:t>
            </w:r>
            <w:r>
              <w:t>ID</w:t>
            </w:r>
          </w:p>
        </w:tc>
      </w:tr>
      <w:tr w:rsidR="00E12A1A" w14:paraId="41E90A7D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1BE25" w14:textId="7A3A6902" w:rsidR="00E12A1A" w:rsidRDefault="00E12A1A" w:rsidP="00E12A1A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85374" w14:textId="38EF0464" w:rsidR="00E12A1A" w:rsidRDefault="00E12A1A" w:rsidP="00E12A1A">
            <w:r>
              <w:t>S</w:t>
            </w:r>
            <w:r>
              <w:rPr>
                <w:rFonts w:hint="eastAsia"/>
              </w:rPr>
              <w:t>pec_id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663F4" w14:textId="6F10F179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5672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3F386" w14:textId="249AE9C0" w:rsidR="00E12A1A" w:rsidRDefault="00053054" w:rsidP="00E12A1A">
            <w:r>
              <w:t>index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25523" w14:textId="77777777" w:rsidR="00E12A1A" w:rsidRDefault="00E12A1A" w:rsidP="00E12A1A"/>
        </w:tc>
      </w:tr>
      <w:tr w:rsidR="00E12A1A" w14:paraId="0E5BC149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AE0D4" w14:textId="6B3729FB" w:rsidR="00E12A1A" w:rsidRDefault="00E12A1A" w:rsidP="00E12A1A">
            <w:r>
              <w:rPr>
                <w:rFonts w:hint="eastAsia"/>
              </w:rPr>
              <w:t>规格值</w:t>
            </w:r>
            <w:r>
              <w:rPr>
                <w:rFonts w:hint="eastAsia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011F6" w14:textId="7BA49908" w:rsidR="00E12A1A" w:rsidRDefault="00E12A1A" w:rsidP="00E12A1A">
            <w:r>
              <w:t>S</w:t>
            </w:r>
            <w:r>
              <w:rPr>
                <w:rFonts w:hint="eastAsia"/>
              </w:rPr>
              <w:t>pec_value_id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DE866" w14:textId="40A6D8B8" w:rsidR="00E12A1A" w:rsidRDefault="00A7170B" w:rsidP="00E12A1A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8FAE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A0583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263CF" w14:textId="77777777" w:rsidR="00E12A1A" w:rsidRDefault="00E12A1A" w:rsidP="00E12A1A"/>
        </w:tc>
      </w:tr>
      <w:tr w:rsidR="00E12A1A" w14:paraId="0F81F54A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725D8" w14:textId="63802748" w:rsidR="00E12A1A" w:rsidRDefault="00E12A1A" w:rsidP="00E12A1A">
            <w:r>
              <w:rPr>
                <w:rFonts w:hint="eastAsia"/>
              </w:rPr>
              <w:t>显示顺序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38B90" w14:textId="6D5C1479" w:rsidR="00E12A1A" w:rsidRDefault="00E12A1A" w:rsidP="00E12A1A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5DE0B8" w14:textId="2B40E0D4" w:rsidR="00E12A1A" w:rsidRDefault="005B04C3" w:rsidP="00E12A1A">
            <w:r>
              <w:rPr>
                <w:rFonts w:hint="eastAsia"/>
              </w:rPr>
              <w:t>tinyint</w:t>
            </w:r>
            <w:r w:rsidR="00E12A1A">
              <w:rPr>
                <w:rFonts w:hint="eastAsia"/>
              </w:rPr>
              <w:t>(</w:t>
            </w:r>
            <w:r>
              <w:rPr>
                <w:rFonts w:hint="eastAsia"/>
              </w:rPr>
              <w:t>3</w:t>
            </w:r>
            <w:r w:rsidR="00E12A1A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2984F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9E1A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253B3" w14:textId="77777777" w:rsidR="00E12A1A" w:rsidRDefault="00E12A1A" w:rsidP="00E12A1A"/>
        </w:tc>
      </w:tr>
      <w:tr w:rsidR="00E12A1A" w14:paraId="114F6AFB" w14:textId="77777777" w:rsidTr="00E12A1A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B8B05" w14:textId="77777777" w:rsidR="00E12A1A" w:rsidRDefault="00E12A1A" w:rsidP="00E12A1A"/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125EC" w14:textId="77777777" w:rsidR="00E12A1A" w:rsidRDefault="00E12A1A" w:rsidP="00E12A1A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7FD0" w14:textId="77777777" w:rsidR="00E12A1A" w:rsidRDefault="00E12A1A" w:rsidP="00E12A1A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C276D" w14:textId="77777777" w:rsidR="00E12A1A" w:rsidRDefault="00E12A1A" w:rsidP="00E12A1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6AC5" w14:textId="77777777" w:rsidR="00E12A1A" w:rsidRDefault="00E12A1A" w:rsidP="00E12A1A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9F02A" w14:textId="77777777" w:rsidR="00E12A1A" w:rsidRDefault="00E12A1A" w:rsidP="00E12A1A"/>
        </w:tc>
      </w:tr>
    </w:tbl>
    <w:p w14:paraId="033C997E" w14:textId="118EE664" w:rsidR="00E12A1A" w:rsidRDefault="00E12A1A" w:rsidP="00815C07">
      <w:pPr>
        <w:pStyle w:val="11"/>
        <w:spacing w:line="288" w:lineRule="auto"/>
        <w:rPr>
          <w:rFonts w:hint="default"/>
        </w:rPr>
      </w:pPr>
    </w:p>
    <w:p w14:paraId="422AFFBB" w14:textId="02E127B6" w:rsidR="00B63E9F" w:rsidRDefault="009A72C5" w:rsidP="009A72C5">
      <w:pPr>
        <w:pStyle w:val="3"/>
      </w:pPr>
      <w:bookmarkStart w:id="128" w:name="_Toc248822189"/>
      <w:bookmarkStart w:id="129" w:name="_Toc248822254"/>
      <w:bookmarkStart w:id="130" w:name="_Toc249070416"/>
      <w:bookmarkStart w:id="131" w:name="_Toc249156190"/>
      <w:bookmarkStart w:id="132" w:name="_Toc269563269"/>
      <w:r>
        <w:rPr>
          <w:rFonts w:hint="eastAsia"/>
        </w:rPr>
        <w:lastRenderedPageBreak/>
        <w:t xml:space="preserve">4. </w:t>
      </w:r>
      <w:r w:rsidR="00D93BB4">
        <w:t>商品</w:t>
      </w:r>
      <w:bookmarkEnd w:id="128"/>
      <w:bookmarkEnd w:id="129"/>
      <w:bookmarkEnd w:id="130"/>
      <w:bookmarkEnd w:id="131"/>
      <w:bookmarkEnd w:id="132"/>
    </w:p>
    <w:p w14:paraId="24B67049" w14:textId="3F9F984A" w:rsidR="00337C36" w:rsidRDefault="00DF56F3" w:rsidP="00DF56F3">
      <w:pPr>
        <w:pStyle w:val="4"/>
        <w:rPr>
          <w:lang w:eastAsia="zh-CN"/>
        </w:rPr>
      </w:pPr>
      <w:bookmarkStart w:id="133" w:name="_Toc248822190"/>
      <w:bookmarkStart w:id="134" w:name="_Toc248822255"/>
      <w:bookmarkStart w:id="135" w:name="_Toc249156191"/>
      <w:bookmarkStart w:id="136" w:name="_Toc269563270"/>
      <w:r>
        <w:t>4.1</w:t>
      </w:r>
      <w:r w:rsidR="009A72C5">
        <w:t>品牌</w:t>
      </w:r>
      <w:r w:rsidR="00337C36">
        <w:t>信息表</w:t>
      </w:r>
      <w:r w:rsidR="009A72C5">
        <w:t>(t_brand)</w:t>
      </w:r>
      <w:bookmarkEnd w:id="133"/>
      <w:bookmarkEnd w:id="134"/>
      <w:bookmarkEnd w:id="135"/>
      <w:bookmarkEnd w:id="136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850"/>
        <w:gridCol w:w="833"/>
        <w:gridCol w:w="2002"/>
      </w:tblGrid>
      <w:tr w:rsidR="009A72C5" w14:paraId="21221A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71513D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46849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59548B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0D4179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9584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FE2F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E4499D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141A6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05918" w14:textId="77777777" w:rsidR="009A72C5" w:rsidRDefault="009A72C5" w:rsidP="009A72C5">
            <w:r>
              <w:t>brand_id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B4C1" w14:textId="2338A1BA" w:rsidR="009A72C5" w:rsidRDefault="00A7170B" w:rsidP="009A72C5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10B15" w14:textId="77777777" w:rsidR="009A72C5" w:rsidRDefault="009A72C5" w:rsidP="009A72C5">
            <w:r>
              <w:t>Y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2FC98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13680" w14:textId="77777777" w:rsidR="009A72C5" w:rsidRDefault="009A72C5" w:rsidP="009A72C5"/>
        </w:tc>
      </w:tr>
      <w:tr w:rsidR="009A72C5" w14:paraId="7AD8495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08CFD" w14:textId="77777777" w:rsidR="009A72C5" w:rsidRDefault="009A72C5" w:rsidP="009A72C5">
            <w:r>
              <w:rPr>
                <w:rFonts w:hint="eastAsia"/>
              </w:rPr>
              <w:t>品牌中文名称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84ED" w14:textId="77777777" w:rsidR="009A72C5" w:rsidRDefault="009A72C5" w:rsidP="009A72C5">
            <w:r>
              <w:t>brand_name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148B9" w14:textId="4EA12D0B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FA5C5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731C2" w14:textId="6CD0E835" w:rsidR="009A72C5" w:rsidRPr="00053054" w:rsidRDefault="00183012" w:rsidP="009A72C5">
            <w:pPr>
              <w:rPr>
                <w:color w:val="FF0000"/>
              </w:rPr>
            </w:pPr>
            <w:r w:rsidRPr="00053054">
              <w:rPr>
                <w:color w:val="FF0000"/>
              </w:rPr>
              <w:t>In</w:t>
            </w:r>
            <w:r w:rsidRPr="00053054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CCC59" w14:textId="77777777" w:rsidR="009A72C5" w:rsidRDefault="009A72C5" w:rsidP="009A72C5"/>
        </w:tc>
      </w:tr>
      <w:tr w:rsidR="009A72C5" w14:paraId="2ADC55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1CA92" w14:textId="77777777" w:rsidR="009A72C5" w:rsidRDefault="009A72C5" w:rsidP="009A72C5">
            <w:r>
              <w:rPr>
                <w:rFonts w:hint="eastAsia"/>
              </w:rPr>
              <w:t>品牌英文名称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51F93" w14:textId="77777777" w:rsidR="009A72C5" w:rsidRDefault="009A72C5" w:rsidP="009A72C5">
            <w:r>
              <w:t>brand_ename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930C2" w14:textId="1849DBFC" w:rsidR="009A72C5" w:rsidRDefault="00A7170B" w:rsidP="009A72C5">
            <w:r>
              <w:t>VARCHAR</w:t>
            </w:r>
            <w:r w:rsidR="00A12E01">
              <w:t>(100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03A99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4DB4C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DB2AC" w14:textId="77777777" w:rsidR="009A72C5" w:rsidRDefault="009A72C5" w:rsidP="009A72C5"/>
        </w:tc>
      </w:tr>
      <w:tr w:rsidR="009A72C5" w14:paraId="31853043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9AFC7" w14:textId="77777777" w:rsidR="009A72C5" w:rsidRDefault="009A72C5" w:rsidP="009A72C5">
            <w:r>
              <w:rPr>
                <w:rFonts w:hint="eastAsia"/>
              </w:rPr>
              <w:t>品牌</w:t>
            </w:r>
            <w:r>
              <w:t>logo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94C17" w14:textId="77777777" w:rsidR="009A72C5" w:rsidRDefault="009A72C5" w:rsidP="009A72C5">
            <w:r>
              <w:t>logo_url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916A6" w14:textId="0D6392F3" w:rsidR="009A72C5" w:rsidRDefault="00A12E01" w:rsidP="009A72C5">
            <w:r>
              <w:t>VARCHAR(255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C7BA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1A4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25C22" w14:textId="77777777" w:rsidR="009A72C5" w:rsidRDefault="009A72C5" w:rsidP="009A72C5"/>
        </w:tc>
      </w:tr>
      <w:tr w:rsidR="009A72C5" w14:paraId="46E8F49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93EBF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91F5E" w14:textId="77777777" w:rsidR="009A72C5" w:rsidRDefault="009A72C5" w:rsidP="009A72C5">
            <w:r>
              <w:t>brand_abbr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54E44" w14:textId="648915FB" w:rsidR="009A72C5" w:rsidRDefault="00A7170B" w:rsidP="009A72C5">
            <w:r>
              <w:t>VARCHAR</w:t>
            </w:r>
            <w:r w:rsidR="00A12E01">
              <w:t>(50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83682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FEEB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5EC5A" w14:textId="77777777" w:rsidR="009A72C5" w:rsidRDefault="009A72C5" w:rsidP="009A72C5">
            <w:r>
              <w:rPr>
                <w:rFonts w:hint="eastAsia"/>
              </w:rPr>
              <w:t>品牌简称</w:t>
            </w:r>
          </w:p>
        </w:tc>
      </w:tr>
      <w:tr w:rsidR="009A72C5" w14:paraId="0B699F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B172B" w14:textId="2C53F15C" w:rsidR="009A72C5" w:rsidRDefault="009A72C5" w:rsidP="009A72C5">
            <w:r>
              <w:rPr>
                <w:rFonts w:hint="eastAsia"/>
              </w:rPr>
              <w:t>品牌故事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CB2D" w14:textId="77777777" w:rsidR="009A72C5" w:rsidRDefault="009A72C5" w:rsidP="009A72C5">
            <w:r>
              <w:t>brand_story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34F3E" w14:textId="7A1D2A4D" w:rsidR="009A72C5" w:rsidRDefault="00A7170B" w:rsidP="009A72C5">
            <w:r>
              <w:t>VARCHAR</w:t>
            </w:r>
            <w:r w:rsidR="00A12E01">
              <w:t>(200</w:t>
            </w:r>
            <w:r w:rsidR="00A12E01">
              <w:rPr>
                <w:rFonts w:hint="eastAsia"/>
              </w:rPr>
              <w:t>0</w:t>
            </w:r>
            <w:r w:rsidR="009A72C5"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3EBD1" w14:textId="77777777" w:rsidR="009A72C5" w:rsidRDefault="009A72C5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A9926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3A0B" w14:textId="77777777" w:rsidR="009A72C5" w:rsidRDefault="009A72C5" w:rsidP="009A72C5">
            <w:r>
              <w:t xml:space="preserve"> </w:t>
            </w:r>
            <w:r>
              <w:rPr>
                <w:rFonts w:hint="eastAsia"/>
              </w:rPr>
              <w:t>品牌故事</w:t>
            </w:r>
          </w:p>
        </w:tc>
      </w:tr>
      <w:tr w:rsidR="003A0D32" w14:paraId="131571B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3386F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8DB6E" w14:textId="77777777" w:rsidR="003A0D32" w:rsidRDefault="003A0D32" w:rsidP="009A72C5">
            <w:r>
              <w:t>create_date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6F463" w14:textId="77777777" w:rsidR="003A0D32" w:rsidRDefault="003A0D32" w:rsidP="009A72C5">
            <w: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A433E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9418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05DC" w14:textId="77777777" w:rsidR="003A0D32" w:rsidRDefault="003A0D32" w:rsidP="009A72C5">
            <w:r>
              <w:rPr>
                <w:rFonts w:hint="eastAsia"/>
              </w:rPr>
              <w:t>创建时间</w:t>
            </w:r>
          </w:p>
        </w:tc>
      </w:tr>
      <w:tr w:rsidR="003A0D32" w14:paraId="1F73B6C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350D1" w14:textId="77777777" w:rsidR="003A0D32" w:rsidRDefault="003A0D32" w:rsidP="009A72C5">
            <w:r>
              <w:rPr>
                <w:rFonts w:hint="eastAsia"/>
              </w:rPr>
              <w:t>品牌状态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04175" w14:textId="77777777" w:rsidR="003A0D32" w:rsidRDefault="003A0D32" w:rsidP="009A72C5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C160C" w14:textId="77777777" w:rsidR="003A0D32" w:rsidRDefault="003A0D32" w:rsidP="009A72C5">
            <w: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69D9B" w14:textId="77777777" w:rsidR="003A0D32" w:rsidRDefault="003A0D32" w:rsidP="009A72C5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91594" w14:textId="77777777" w:rsidR="003A0D32" w:rsidRDefault="003A0D32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04757" w14:textId="77777777" w:rsidR="003A0D32" w:rsidRDefault="003A0D32" w:rsidP="009A72C5">
            <w:r>
              <w:t>0</w:t>
            </w:r>
            <w:r>
              <w:rPr>
                <w:rFonts w:hint="eastAsia"/>
              </w:rPr>
              <w:t>正常，</w:t>
            </w:r>
          </w:p>
          <w:p w14:paraId="2861EF74" w14:textId="77777777" w:rsidR="003A0D32" w:rsidRDefault="003A0D32" w:rsidP="009A72C5">
            <w:r>
              <w:t>1</w:t>
            </w:r>
            <w:r>
              <w:rPr>
                <w:rFonts w:hint="eastAsia"/>
              </w:rPr>
              <w:t>删除，</w:t>
            </w:r>
          </w:p>
          <w:p w14:paraId="2F6DB98A" w14:textId="4108215F" w:rsidR="003A0D32" w:rsidRDefault="003A0D32" w:rsidP="009A72C5"/>
        </w:tc>
      </w:tr>
      <w:tr w:rsidR="00347C19" w14:paraId="45D4C32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99E46" w14:textId="00F67BDA" w:rsidR="00347C19" w:rsidRDefault="00347C1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9AF7C" w14:textId="43AD9743" w:rsidR="00347C19" w:rsidRDefault="00347C19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reate_by_name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E989" w14:textId="65B715F2" w:rsidR="00347C19" w:rsidRDefault="00347C19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archar(30)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4FD2A" w14:textId="79BD9634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  <w:r w:rsidRPr="00347C19">
              <w:rPr>
                <w:rFonts w:hint="eastAsia"/>
                <w:sz w:val="21"/>
                <w:szCs w:val="21"/>
                <w:lang w:eastAsia="zh-CN"/>
              </w:rPr>
              <w:t>系统创建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130A3" w14:textId="77777777" w:rsidR="00347C19" w:rsidRDefault="00347C19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3CB22" w14:textId="77777777" w:rsidR="00347C19" w:rsidRPr="00347C19" w:rsidRDefault="00347C19" w:rsidP="009A72C5">
            <w:pPr>
              <w:rPr>
                <w:sz w:val="21"/>
                <w:szCs w:val="21"/>
                <w:lang w:eastAsia="zh-CN"/>
              </w:rPr>
            </w:pPr>
          </w:p>
        </w:tc>
      </w:tr>
      <w:tr w:rsidR="00FD661F" w14:paraId="7FF89B3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C7D2" w14:textId="7F685F21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拼音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B9795" w14:textId="62166B73" w:rsidR="00FD661F" w:rsidRDefault="00FD661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pinyin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163A" w14:textId="31EDF77D" w:rsidR="00FD661F" w:rsidRDefault="00FD661F" w:rsidP="00347C19">
            <w:pPr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archar(</w:t>
            </w:r>
            <w:r w:rsidR="00EA24DA">
              <w:rPr>
                <w:rFonts w:hint="eastAsia"/>
                <w:lang w:eastAsia="zh-CN"/>
              </w:rPr>
              <w:t>100</w:t>
            </w:r>
            <w:r>
              <w:rPr>
                <w:rFonts w:hint="eastAsia"/>
                <w:lang w:eastAsia="zh-CN"/>
              </w:rPr>
              <w:t>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8ACDF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CE651" w14:textId="77777777" w:rsidR="00FD661F" w:rsidRDefault="00FD661F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C7C47" w14:textId="77777777" w:rsidR="00FD661F" w:rsidRPr="00347C19" w:rsidRDefault="00FD661F" w:rsidP="009A72C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2187A85" w14:textId="77777777" w:rsidR="009A72C5" w:rsidRPr="00BE5B86" w:rsidRDefault="009A72C5" w:rsidP="00337C36">
      <w:pPr>
        <w:pStyle w:val="11"/>
        <w:spacing w:line="288" w:lineRule="auto"/>
        <w:ind w:left="360"/>
        <w:rPr>
          <w:rFonts w:eastAsiaTheme="minorEastAsia" w:hint="default"/>
          <w:lang w:val="en-US"/>
        </w:rPr>
      </w:pPr>
    </w:p>
    <w:p w14:paraId="4A45AE68" w14:textId="358D76F7" w:rsidR="00DB73E4" w:rsidRDefault="00CB2142" w:rsidP="00A12E01">
      <w:pPr>
        <w:pStyle w:val="4"/>
        <w:rPr>
          <w:lang w:eastAsia="zh-CN"/>
        </w:rPr>
      </w:pPr>
      <w:bookmarkStart w:id="137" w:name="_Toc269563271"/>
      <w:bookmarkStart w:id="138" w:name="_Toc248822191"/>
      <w:bookmarkStart w:id="139" w:name="_Toc248822256"/>
      <w:bookmarkStart w:id="140" w:name="_Toc249156192"/>
      <w:r>
        <w:rPr>
          <w:rFonts w:hint="eastAsia"/>
          <w:lang w:eastAsia="zh-CN"/>
        </w:rPr>
        <w:t xml:space="preserve">4.2 </w:t>
      </w:r>
      <w:r w:rsidR="00DB73E4">
        <w:rPr>
          <w:rFonts w:hint="eastAsia"/>
          <w:lang w:eastAsia="zh-CN"/>
        </w:rPr>
        <w:t>卖家品牌表</w:t>
      </w:r>
      <w:r w:rsidR="00DB73E4">
        <w:rPr>
          <w:rFonts w:hint="eastAsia"/>
          <w:lang w:eastAsia="zh-CN"/>
        </w:rPr>
        <w:t>(t_seller_brand)</w:t>
      </w:r>
    </w:p>
    <w:tbl>
      <w:tblPr>
        <w:tblW w:w="9781" w:type="dxa"/>
        <w:tblInd w:w="113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268"/>
        <w:gridCol w:w="1985"/>
        <w:gridCol w:w="1843"/>
        <w:gridCol w:w="850"/>
        <w:gridCol w:w="833"/>
        <w:gridCol w:w="2002"/>
      </w:tblGrid>
      <w:tr w:rsidR="00DB73E4" w14:paraId="6B677AA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83BCAC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7E9D343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A7915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E4049E" w14:textId="00E9018A" w:rsidR="00DB73E4" w:rsidRDefault="00DB73E4" w:rsidP="00DB73E4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91E56E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AA78" w14:textId="77777777" w:rsidR="00DB73E4" w:rsidRDefault="00DB73E4" w:rsidP="00DB73E4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B73E4" w14:paraId="7C2488DF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980A7" w14:textId="49EF1B90" w:rsidR="00DB73E4" w:rsidRDefault="00DB73E4" w:rsidP="00DB73E4">
            <w:r>
              <w:rPr>
                <w:rFonts w:hint="eastAsia"/>
              </w:rPr>
              <w:t>卖家品牌</w:t>
            </w:r>
            <w: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9029" w14:textId="75220DFC" w:rsidR="00DB73E4" w:rsidRPr="00BE5B86" w:rsidRDefault="00DB73E4" w:rsidP="00DB73E4">
            <w:pPr>
              <w:rPr>
                <w:sz w:val="21"/>
                <w:szCs w:val="21"/>
              </w:rPr>
            </w:pPr>
            <w:r w:rsidRPr="00BE5B86">
              <w:rPr>
                <w:sz w:val="21"/>
                <w:szCs w:val="21"/>
              </w:rPr>
              <w:t> </w:t>
            </w:r>
            <w:r>
              <w:rPr>
                <w:rFonts w:hint="eastAsia"/>
                <w:sz w:val="21"/>
                <w:szCs w:val="21"/>
              </w:rPr>
              <w:t>seller</w:t>
            </w:r>
            <w:r>
              <w:rPr>
                <w:sz w:val="21"/>
                <w:szCs w:val="21"/>
              </w:rPr>
              <w:t>_B</w:t>
            </w:r>
            <w:r>
              <w:rPr>
                <w:rFonts w:hint="eastAsia"/>
                <w:sz w:val="21"/>
                <w:szCs w:val="21"/>
              </w:rPr>
              <w:t>rand</w:t>
            </w:r>
            <w:r w:rsidRPr="00BE5B86">
              <w:rPr>
                <w:sz w:val="21"/>
                <w:szCs w:val="21"/>
              </w:rPr>
              <w:t>_ID  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5AB8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13F46" w14:textId="67DD46E2" w:rsidR="00DB73E4" w:rsidRDefault="00DB73E4" w:rsidP="00DB73E4">
            <w:r>
              <w:rPr>
                <w:rFonts w:hint="eastAsia"/>
              </w:rPr>
              <w:t>n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55923" w14:textId="12422E34" w:rsidR="00DB73E4" w:rsidRDefault="00DB73E4" w:rsidP="00DB73E4">
            <w:r>
              <w:rPr>
                <w:rFonts w:hint="eastAsia"/>
              </w:rP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98587" w14:textId="77777777" w:rsidR="00DB73E4" w:rsidRDefault="00DB73E4" w:rsidP="00DB73E4"/>
        </w:tc>
      </w:tr>
      <w:tr w:rsidR="00DB73E4" w14:paraId="54CA5FB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F00FA" w14:textId="370A9620" w:rsidR="00DB73E4" w:rsidRDefault="00DB73E4" w:rsidP="00DB73E4">
            <w:r>
              <w:rPr>
                <w:rFonts w:hint="eastAsia"/>
              </w:rPr>
              <w:t>卖家</w:t>
            </w: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56664" w14:textId="2A36D54D" w:rsidR="00DB73E4" w:rsidRPr="00BE5B86" w:rsidRDefault="00DB73E4" w:rsidP="00DB73E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Seller_id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5CFA4" w14:textId="5A4F9287" w:rsidR="00DB73E4" w:rsidRDefault="00DB73E4" w:rsidP="00DB73E4">
            <w:r>
              <w:rPr>
                <w:rFonts w:hint="eastAsia"/>
              </w:rP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B7ABB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01B98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F70E2" w14:textId="77777777" w:rsidR="00DB73E4" w:rsidRDefault="00DB73E4" w:rsidP="00DB73E4"/>
        </w:tc>
      </w:tr>
      <w:tr w:rsidR="00DB73E4" w14:paraId="1D5C13F2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3C461" w14:textId="1C057CE0" w:rsidR="00DB73E4" w:rsidRDefault="00DB73E4" w:rsidP="00DB73E4">
            <w:pPr>
              <w:rPr>
                <w:lang w:eastAsia="zh-CN"/>
              </w:rPr>
            </w:pPr>
            <w:r>
              <w:t>品牌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19055" w14:textId="77777777" w:rsidR="00DB73E4" w:rsidRDefault="00DB73E4" w:rsidP="00DB73E4">
            <w:r>
              <w:t>BRAND_ID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AF794" w14:textId="77777777" w:rsidR="00DB73E4" w:rsidRDefault="00DB73E4" w:rsidP="00DB73E4">
            <w:r>
              <w:t>int(11)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8B56C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49CBE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DFAD1" w14:textId="062ACF47" w:rsidR="00DB73E4" w:rsidRDefault="00DB73E4" w:rsidP="00DB73E4">
            <w:r>
              <w:rPr>
                <w:rFonts w:hint="eastAsia"/>
              </w:rPr>
              <w:t>对应到品牌表（</w:t>
            </w:r>
            <w:r>
              <w:rPr>
                <w:rFonts w:hint="eastAsia"/>
              </w:rPr>
              <w:t>t_brand</w:t>
            </w:r>
            <w:r>
              <w:rPr>
                <w:rFonts w:hint="eastAsia"/>
              </w:rPr>
              <w:t>）</w:t>
            </w:r>
          </w:p>
        </w:tc>
      </w:tr>
      <w:tr w:rsidR="00671EDF" w14:paraId="3CA41ED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F952E" w14:textId="5209C840" w:rsidR="00671EDF" w:rsidRDefault="00671EDF" w:rsidP="00DB73E4">
            <w:r>
              <w:rPr>
                <w:rFonts w:hint="eastAsia"/>
              </w:rPr>
              <w:t>提交时间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AEDC9" w14:textId="18DC8EA3" w:rsidR="00671EDF" w:rsidRDefault="00671EDF" w:rsidP="00DB73E4">
            <w:r>
              <w:rPr>
                <w:rFonts w:hint="eastAsia"/>
              </w:rPr>
              <w:t>submit_date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11D53" w14:textId="6058B45E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C2C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47E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63EC" w14:textId="77777777" w:rsidR="00671EDF" w:rsidRDefault="00671EDF" w:rsidP="00DB73E4"/>
        </w:tc>
      </w:tr>
      <w:tr w:rsidR="00671EDF" w14:paraId="2F724387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C9F5A" w14:textId="4D95563A" w:rsidR="00671EDF" w:rsidRDefault="00671EDF" w:rsidP="00DB73E4">
            <w:r>
              <w:rPr>
                <w:rFonts w:hint="eastAsia"/>
              </w:rPr>
              <w:t>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A02E9" w14:textId="7519D425" w:rsidR="00671EDF" w:rsidRDefault="00671EDF" w:rsidP="00DB73E4"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E557F" w14:textId="4755AE91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D376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73D0B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DAD68" w14:textId="315DB95B" w:rsidR="00671EDF" w:rsidRDefault="00671EDF" w:rsidP="00DB73E4">
            <w:r>
              <w:rPr>
                <w:rFonts w:hint="eastAsia"/>
              </w:rPr>
              <w:t>0:</w:t>
            </w:r>
          </w:p>
        </w:tc>
      </w:tr>
      <w:tr w:rsidR="00671EDF" w14:paraId="6ADE74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393C" w14:textId="12F2AB13" w:rsidR="00671EDF" w:rsidRDefault="00671EDF" w:rsidP="00DB73E4">
            <w:r>
              <w:rPr>
                <w:rFonts w:hint="eastAsia"/>
              </w:rPr>
              <w:t>审核状态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68405" w14:textId="2966A1AD" w:rsidR="00671EDF" w:rsidRDefault="00671EDF" w:rsidP="00DB73E4">
            <w:r>
              <w:rPr>
                <w:rFonts w:hint="eastAsia"/>
              </w:rPr>
              <w:t>audit_status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3A0C3" w14:textId="272AFA93" w:rsidR="00671EDF" w:rsidRDefault="00671EDF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36DF" w14:textId="36DB9DF6" w:rsidR="00671EDF" w:rsidRDefault="00671EDF" w:rsidP="00DB73E4">
            <w:r>
              <w:rPr>
                <w:rFonts w:hint="eastAsia"/>
              </w:rPr>
              <w:t>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507A4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433F9" w14:textId="77777777" w:rsidR="00671EDF" w:rsidRDefault="00671EDF" w:rsidP="00DB73E4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未审核</w:t>
            </w:r>
          </w:p>
          <w:p w14:paraId="7602F784" w14:textId="1224D303" w:rsidR="00671EDF" w:rsidRDefault="00671EDF" w:rsidP="00DB73E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671EDF" w14:paraId="25EFD7B4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590D1" w14:textId="229185A6" w:rsidR="00671EDF" w:rsidRDefault="00671EDF" w:rsidP="00DB73E4">
            <w:r>
              <w:rPr>
                <w:rFonts w:hint="eastAsia"/>
              </w:rPr>
              <w:t>审核时间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82BB" w14:textId="0A67D5E9" w:rsidR="00671EDF" w:rsidRDefault="00671EDF" w:rsidP="00DB73E4">
            <w:r>
              <w:rPr>
                <w:rFonts w:hint="eastAsia"/>
              </w:rPr>
              <w:t>audit_date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133D9" w14:textId="4C85F382" w:rsidR="00671EDF" w:rsidRDefault="00671EDF" w:rsidP="00DB73E4">
            <w:r>
              <w:rPr>
                <w:rFonts w:hint="eastAsia"/>
              </w:rPr>
              <w:t>datetime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EE5AB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DC92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ADD12" w14:textId="77777777" w:rsidR="00671EDF" w:rsidRDefault="00671EDF" w:rsidP="00DB73E4"/>
        </w:tc>
      </w:tr>
      <w:tr w:rsidR="00671EDF" w14:paraId="525C5286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AAF8DF" w14:textId="5A1E3BBD" w:rsidR="00671EDF" w:rsidRDefault="00671EDF" w:rsidP="00DB73E4">
            <w:r>
              <w:rPr>
                <w:rFonts w:hint="eastAsia"/>
              </w:rPr>
              <w:t>审核人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A3C42" w14:textId="487658C1" w:rsidR="00671EDF" w:rsidRDefault="00671EDF" w:rsidP="00DB73E4">
            <w:r>
              <w:rPr>
                <w:rFonts w:hint="eastAsia"/>
              </w:rPr>
              <w:t>audit_by_name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68120" w14:textId="30EFF04A" w:rsidR="00671EDF" w:rsidRDefault="00671EDF" w:rsidP="00DB73E4">
            <w:r>
              <w:rPr>
                <w:rFonts w:hint="eastAsia"/>
              </w:rPr>
              <w:t>varchar(20)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47799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D13A8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7DD29" w14:textId="77777777" w:rsidR="00671EDF" w:rsidRDefault="00671EDF" w:rsidP="00DB73E4"/>
        </w:tc>
      </w:tr>
      <w:tr w:rsidR="00671EDF" w14:paraId="62A5EB1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ED52" w14:textId="295066AC" w:rsidR="00671EDF" w:rsidRDefault="00671EDF" w:rsidP="00DB73E4">
            <w:r>
              <w:rPr>
                <w:rFonts w:hint="eastAsia"/>
              </w:rPr>
              <w:t>审核意见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A398D" w14:textId="6F4EA06A" w:rsidR="00671EDF" w:rsidRDefault="00671EDF" w:rsidP="00DB73E4">
            <w:r>
              <w:rPr>
                <w:rFonts w:hint="eastAsia"/>
              </w:rPr>
              <w:t>audit_content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EE377" w14:textId="098F9EAE" w:rsidR="00671EDF" w:rsidRDefault="00671EDF" w:rsidP="00DB73E4">
            <w:r>
              <w:rPr>
                <w:rFonts w:hint="eastAsia"/>
              </w:rPr>
              <w:t>varchar(</w:t>
            </w:r>
            <w:r w:rsidR="009560FE">
              <w:rPr>
                <w:rFonts w:hint="eastAsia"/>
              </w:rPr>
              <w:t>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0ED7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3A4D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880E7" w14:textId="77777777" w:rsidR="00671EDF" w:rsidRDefault="00671EDF" w:rsidP="00DB73E4"/>
        </w:tc>
      </w:tr>
      <w:tr w:rsidR="00DB73E4" w14:paraId="63BA427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D4530" w14:textId="32BC8666" w:rsidR="00DB73E4" w:rsidRDefault="00DB73E4" w:rsidP="00DB73E4">
            <w:r>
              <w:rPr>
                <w:rFonts w:hint="eastAsia"/>
              </w:rPr>
              <w:t>授权类型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4421D" w14:textId="4322105B" w:rsidR="00DB73E4" w:rsidRDefault="007C1EA0" w:rsidP="00DB73E4">
            <w:r>
              <w:rPr>
                <w:rFonts w:hint="eastAsia"/>
              </w:rPr>
              <w:t>auth_type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4027" w14:textId="03128864" w:rsidR="00DB73E4" w:rsidRDefault="007C1EA0" w:rsidP="00DB73E4">
            <w:r>
              <w:rPr>
                <w:rFonts w:hint="eastAsia"/>
              </w:rPr>
              <w:t>char(1)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0E68" w14:textId="77777777" w:rsidR="00DB73E4" w:rsidRDefault="00DB73E4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87762" w14:textId="77777777" w:rsidR="00DB73E4" w:rsidRDefault="00DB73E4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1A52" w14:textId="62E4F1DF" w:rsidR="00DB73E4" w:rsidRDefault="007C1EA0" w:rsidP="00DB73E4">
            <w:r>
              <w:rPr>
                <w:rFonts w:hint="eastAsia"/>
              </w:rPr>
              <w:t>0:</w:t>
            </w:r>
          </w:p>
          <w:p w14:paraId="7F53F1FF" w14:textId="77777777" w:rsidR="007C1EA0" w:rsidRDefault="007C1EA0" w:rsidP="00DB73E4">
            <w:r>
              <w:rPr>
                <w:rFonts w:hint="eastAsia"/>
              </w:rPr>
              <w:t>1:</w:t>
            </w:r>
          </w:p>
          <w:p w14:paraId="59B8B605" w14:textId="77777777" w:rsidR="007C1EA0" w:rsidRDefault="007C1EA0" w:rsidP="00DB73E4">
            <w:r>
              <w:rPr>
                <w:rFonts w:hint="eastAsia"/>
              </w:rPr>
              <w:t>2:</w:t>
            </w:r>
          </w:p>
          <w:p w14:paraId="65C8CF01" w14:textId="125EC999" w:rsidR="007C1EA0" w:rsidRDefault="007C1EA0" w:rsidP="00DB73E4">
            <w:r>
              <w:rPr>
                <w:rFonts w:hint="eastAsia"/>
              </w:rPr>
              <w:t>3:</w:t>
            </w:r>
          </w:p>
        </w:tc>
      </w:tr>
      <w:tr w:rsidR="00671EDF" w14:paraId="1A8E32B8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B72DE" w14:textId="0C9B40F4" w:rsidR="00671EDF" w:rsidRDefault="00671EDF" w:rsidP="00DB73E4">
            <w:r>
              <w:rPr>
                <w:rFonts w:hint="eastAsia"/>
              </w:rPr>
              <w:t>授权有效期（开始）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9C58" w14:textId="4AE0F7E5" w:rsidR="00671EDF" w:rsidRDefault="00671EDF" w:rsidP="00DB73E4">
            <w:r>
              <w:rPr>
                <w:rFonts w:hint="eastAsia"/>
              </w:rPr>
              <w:t>auth_start_date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4B2CF" w14:textId="3392ECED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C9D0C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93E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4B845" w14:textId="77777777" w:rsidR="00671EDF" w:rsidRDefault="00671EDF" w:rsidP="00DB73E4"/>
        </w:tc>
      </w:tr>
      <w:tr w:rsidR="00671EDF" w14:paraId="400086CC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BA8FD" w14:textId="0E5AE94F" w:rsidR="00671EDF" w:rsidRDefault="00671EDF" w:rsidP="00DB73E4">
            <w:r>
              <w:rPr>
                <w:rFonts w:hint="eastAsia"/>
              </w:rPr>
              <w:t>授权有效期（结束）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EC4DC" w14:textId="440FF5A9" w:rsidR="00671EDF" w:rsidRDefault="00671EDF" w:rsidP="00DB73E4">
            <w:r>
              <w:rPr>
                <w:rFonts w:hint="eastAsia"/>
              </w:rPr>
              <w:t>auth_end_date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2E252" w14:textId="33503654" w:rsidR="00671EDF" w:rsidRDefault="00671EDF" w:rsidP="00DB73E4">
            <w:r>
              <w:rPr>
                <w:rFonts w:hint="eastAsia"/>
              </w:rPr>
              <w:t>date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138AF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87AB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7F8CC" w14:textId="77777777" w:rsidR="00671EDF" w:rsidRDefault="00671EDF" w:rsidP="00DB73E4"/>
        </w:tc>
      </w:tr>
      <w:tr w:rsidR="00671EDF" w14:paraId="0948758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66C74" w14:textId="573AF5A1" w:rsidR="00671EDF" w:rsidRDefault="00671EDF" w:rsidP="00DB73E4">
            <w:r>
              <w:rPr>
                <w:rFonts w:hint="eastAsia"/>
              </w:rPr>
              <w:t>经营类目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9892" w14:textId="5C0C7733" w:rsidR="00671EDF" w:rsidRDefault="00671EDF" w:rsidP="00DB73E4">
            <w:r>
              <w:rPr>
                <w:rFonts w:hint="eastAsia"/>
              </w:rPr>
              <w:t>bc_ids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911BF" w14:textId="28896A87" w:rsidR="00671EDF" w:rsidRDefault="00671EDF" w:rsidP="00DB73E4">
            <w:r>
              <w:rPr>
                <w:rFonts w:hint="eastAsia"/>
              </w:rPr>
              <w:t>varchar(100)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ABE34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FA770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71F4D" w14:textId="590A8A4A" w:rsidR="00671EDF" w:rsidRDefault="00671EDF" w:rsidP="00DB73E4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串，</w:t>
            </w:r>
            <w:r>
              <w:rPr>
                <w:rFonts w:hint="eastAsia"/>
              </w:rPr>
              <w:lastRenderedPageBreak/>
              <w:t>以逗号分隔；</w:t>
            </w:r>
          </w:p>
        </w:tc>
      </w:tr>
      <w:tr w:rsidR="00671EDF" w14:paraId="2CE75A4A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56BF2" w14:textId="30D83B54" w:rsidR="00671EDF" w:rsidRDefault="00671EDF" w:rsidP="00DB73E4">
            <w:r>
              <w:rPr>
                <w:rFonts w:hint="eastAsia"/>
              </w:rPr>
              <w:lastRenderedPageBreak/>
              <w:t>商标注册证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19E7" w14:textId="60C82141" w:rsidR="00671EDF" w:rsidRDefault="00671EDF" w:rsidP="00DB73E4">
            <w:r>
              <w:rPr>
                <w:rFonts w:hint="eastAsia"/>
              </w:rPr>
              <w:t>trademark_cert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777B" w14:textId="58505B78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D64E0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3D23E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591CF" w14:textId="77777777" w:rsidR="00671EDF" w:rsidRDefault="00671EDF" w:rsidP="00DB73E4"/>
        </w:tc>
      </w:tr>
      <w:tr w:rsidR="00671EDF" w14:paraId="27C85939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50BB8" w14:textId="266F7ED5" w:rsidR="00671EDF" w:rsidRDefault="00671EDF" w:rsidP="00DB73E4">
            <w:r>
              <w:rPr>
                <w:rFonts w:hint="eastAsia"/>
              </w:rPr>
              <w:t>其他资质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591A" w14:textId="31D21DB5" w:rsidR="00671EDF" w:rsidRDefault="00671EDF" w:rsidP="00DB73E4">
            <w:r>
              <w:rPr>
                <w:rFonts w:hint="eastAsia"/>
              </w:rPr>
              <w:t>other_cert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A0A52" w14:textId="416DBC75" w:rsidR="00671EDF" w:rsidRDefault="00671EDF" w:rsidP="00DB73E4">
            <w:r>
              <w:rPr>
                <w:rFonts w:hint="eastAsia"/>
              </w:rPr>
              <w:t>varchar(500)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AB765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A5BBC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DFE0F" w14:textId="77777777" w:rsidR="00671EDF" w:rsidRDefault="00671EDF" w:rsidP="00DB73E4"/>
        </w:tc>
      </w:tr>
      <w:tr w:rsidR="00671EDF" w14:paraId="2CA9E1A3" w14:textId="77777777" w:rsidTr="00DB73E4"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0DF29" w14:textId="77777777" w:rsidR="00671EDF" w:rsidRDefault="00671EDF" w:rsidP="00DB73E4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E196A" w14:textId="77777777" w:rsidR="00671EDF" w:rsidRDefault="00671EDF" w:rsidP="00DB73E4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1B22C" w14:textId="77777777" w:rsidR="00671EDF" w:rsidRDefault="00671EDF" w:rsidP="00DB73E4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D4ACE" w14:textId="77777777" w:rsidR="00671EDF" w:rsidRDefault="00671EDF" w:rsidP="00DB73E4"/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B8E63" w14:textId="77777777" w:rsidR="00671EDF" w:rsidRDefault="00671EDF" w:rsidP="00DB73E4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245BB" w14:textId="77777777" w:rsidR="00671EDF" w:rsidRDefault="00671EDF" w:rsidP="00DB73E4"/>
        </w:tc>
      </w:tr>
      <w:bookmarkEnd w:id="137"/>
    </w:tbl>
    <w:p w14:paraId="33B3BFEF" w14:textId="7D696918" w:rsidR="008C2226" w:rsidRPr="008C2226" w:rsidRDefault="008C2226" w:rsidP="00BE5B86">
      <w:pPr>
        <w:rPr>
          <w:lang w:eastAsia="zh-CN"/>
        </w:rPr>
      </w:pPr>
    </w:p>
    <w:p w14:paraId="12BD14F0" w14:textId="0F5AFE03" w:rsidR="009A72C5" w:rsidRDefault="00A12E01" w:rsidP="00A12E01">
      <w:pPr>
        <w:pStyle w:val="4"/>
      </w:pPr>
      <w:bookmarkStart w:id="141" w:name="_Toc269563272"/>
      <w:r>
        <w:t>4.</w:t>
      </w:r>
      <w:r w:rsidR="008C2226">
        <w:rPr>
          <w:rFonts w:hint="eastAsia"/>
          <w:lang w:eastAsia="zh-CN"/>
        </w:rPr>
        <w:t>3</w:t>
      </w:r>
      <w:r w:rsidR="009A72C5">
        <w:t>商品信息表（</w:t>
      </w:r>
      <w:r w:rsidR="009A72C5">
        <w:t>t_product</w:t>
      </w:r>
      <w:r w:rsidR="009A72C5">
        <w:t>）</w:t>
      </w:r>
      <w:bookmarkEnd w:id="138"/>
      <w:bookmarkEnd w:id="139"/>
      <w:bookmarkEnd w:id="140"/>
      <w:bookmarkEnd w:id="141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064"/>
        <w:gridCol w:w="2127"/>
        <w:gridCol w:w="708"/>
        <w:gridCol w:w="975"/>
        <w:gridCol w:w="2002"/>
      </w:tblGrid>
      <w:tr w:rsidR="009A72C5" w14:paraId="05F5566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7E81A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DFE8F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F82192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2CA47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AE85E7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E7E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379C8F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5995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675A2" w14:textId="77777777" w:rsidR="009A72C5" w:rsidRDefault="009A72C5" w:rsidP="009A72C5">
            <w:r>
              <w:t>prod_id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B8CC9" w14:textId="48596F6A" w:rsidR="009A72C5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D90D" w14:textId="0D4312B4" w:rsidR="009A72C5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7C659" w14:textId="77777777" w:rsidR="009A72C5" w:rsidRDefault="009A72C5" w:rsidP="009A72C5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143A3" w14:textId="77777777" w:rsidR="009A72C5" w:rsidRDefault="009A72C5" w:rsidP="009A72C5"/>
        </w:tc>
      </w:tr>
      <w:tr w:rsidR="00E53543" w14:paraId="6ABE04A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46F8" w14:textId="26592AAC" w:rsidR="00E53543" w:rsidRDefault="00E53543" w:rsidP="009A72C5">
            <w:r>
              <w:rPr>
                <w:rFonts w:hint="eastAsia"/>
              </w:rPr>
              <w:t>商品编码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A75AD" w14:textId="45C6C926" w:rsidR="00E53543" w:rsidRDefault="00E53543" w:rsidP="009A72C5">
            <w:r>
              <w:t>prod_code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16908" w14:textId="2A140023" w:rsidR="00E53543" w:rsidRDefault="00A7170B" w:rsidP="009A72C5">
            <w:r>
              <w:t>VARCHAR</w:t>
            </w:r>
            <w:r w:rsidR="00E53543"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7230F" w14:textId="41890D4F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D767" w14:textId="10CA7CEB" w:rsidR="00E53543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C8C45" w14:textId="77777777" w:rsidR="00E53543" w:rsidRDefault="00E53543" w:rsidP="009A72C5"/>
        </w:tc>
      </w:tr>
      <w:tr w:rsidR="002D0476" w14:paraId="5AB4ED2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68910" w14:textId="685B3290" w:rsidR="002D0476" w:rsidRDefault="002D0476" w:rsidP="009A72C5">
            <w:r>
              <w:rPr>
                <w:rFonts w:hint="eastAsia"/>
              </w:rPr>
              <w:t>基础品类编码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0EB0" w14:textId="0DAF4529" w:rsidR="002D0476" w:rsidRDefault="002D0476" w:rsidP="009A72C5">
            <w:r>
              <w:rPr>
                <w:rFonts w:hint="eastAsia"/>
              </w:rPr>
              <w:t>bc_code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17B03" w14:textId="6D7A56F2" w:rsidR="002D0476" w:rsidRDefault="00A7170B" w:rsidP="009A72C5">
            <w:r>
              <w:rPr>
                <w:rFonts w:hint="eastAsia"/>
              </w:rPr>
              <w:t>varchar</w:t>
            </w:r>
            <w:r w:rsidR="002D0476">
              <w:rPr>
                <w:rFonts w:hint="eastAsia"/>
              </w:rPr>
              <w:t>(20)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8EC58" w14:textId="75BF26E5" w:rsidR="002D0476" w:rsidRDefault="002D0476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FC607" w14:textId="432708D4" w:rsidR="002D0476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D077C" w14:textId="77777777" w:rsidR="002D0476" w:rsidRDefault="002D0476" w:rsidP="009A72C5"/>
        </w:tc>
      </w:tr>
      <w:tr w:rsidR="00E53543" w14:paraId="4018C1B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5C249" w14:textId="3064175B" w:rsidR="00E53543" w:rsidRDefault="00E53543" w:rsidP="009A72C5">
            <w:r>
              <w:rPr>
                <w:rFonts w:hint="eastAsia"/>
              </w:rPr>
              <w:t>商品名称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B5E70" w14:textId="0AE0C88A" w:rsidR="00E53543" w:rsidRDefault="00E53543" w:rsidP="009A72C5"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2A217" w14:textId="0966772E" w:rsidR="00E53543" w:rsidRDefault="00A7170B" w:rsidP="009A72C5">
            <w:r>
              <w:t>VARCHAR</w:t>
            </w:r>
            <w:r w:rsidR="00E53543">
              <w:t>(</w:t>
            </w:r>
            <w:r w:rsidR="00E53543">
              <w:rPr>
                <w:rFonts w:hint="eastAsia"/>
              </w:rPr>
              <w:t>2</w:t>
            </w:r>
            <w:r w:rsidR="00E5354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D1170F" w14:textId="30CF6A2B" w:rsidR="00E53543" w:rsidRDefault="00881FBB" w:rsidP="009A72C5">
            <w:r>
              <w:rPr>
                <w:rFonts w:hint="eastAsia"/>
              </w:rPr>
              <w:t>y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E77F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CE638" w14:textId="77777777" w:rsidR="00E53543" w:rsidRDefault="00E53543" w:rsidP="009A72C5"/>
        </w:tc>
      </w:tr>
      <w:tr w:rsidR="00E53543" w14:paraId="0728251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79286" w14:textId="3B116005" w:rsidR="00E53543" w:rsidRDefault="00E53543" w:rsidP="009A72C5">
            <w:r>
              <w:rPr>
                <w:rFonts w:hint="eastAsia"/>
              </w:rPr>
              <w:t>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CE3E9" w14:textId="249D7C48" w:rsidR="00E53543" w:rsidRDefault="00E53543" w:rsidP="009A72C5">
            <w:r>
              <w:t>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05B8E" w14:textId="3AF6DD87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51E71" w14:textId="08F2BABC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DB64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7C5B2" w14:textId="2D32D2FB" w:rsidR="00E53543" w:rsidRDefault="00E53543" w:rsidP="009A72C5">
            <w:r>
              <w:rPr>
                <w:rFonts w:hint="eastAsia"/>
              </w:rPr>
              <w:t>标题</w:t>
            </w:r>
          </w:p>
        </w:tc>
      </w:tr>
      <w:tr w:rsidR="00E53543" w14:paraId="64A2D941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173FD" w14:textId="48010D6E" w:rsidR="00E53543" w:rsidRDefault="00E53543" w:rsidP="009A72C5">
            <w:r>
              <w:rPr>
                <w:rFonts w:hint="eastAsia"/>
              </w:rPr>
              <w:t>副标题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B558E" w14:textId="283C55E8" w:rsidR="00E53543" w:rsidRDefault="00E53543" w:rsidP="009A72C5">
            <w:r>
              <w:t>subtitle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DD53E" w14:textId="2B9D5844" w:rsidR="00E53543" w:rsidRDefault="00A7170B" w:rsidP="009A72C5">
            <w:r>
              <w:t>VARCHAR</w:t>
            </w:r>
            <w:r w:rsidR="00E53543"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A8F41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6816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E8576" w14:textId="3DF82D96" w:rsidR="00E53543" w:rsidRDefault="00E53543" w:rsidP="009A72C5">
            <w:r>
              <w:rPr>
                <w:rFonts w:hint="eastAsia"/>
              </w:rPr>
              <w:t>促销时使用</w:t>
            </w:r>
          </w:p>
        </w:tc>
      </w:tr>
      <w:tr w:rsidR="00E53543" w14:paraId="5F561D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96AA0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41BC" w14:textId="4CB505D7" w:rsidR="00E53543" w:rsidRDefault="00E53543" w:rsidP="009A72C5">
            <w:r>
              <w:rPr>
                <w:rFonts w:hint="eastAsia"/>
              </w:rPr>
              <w:t>bc</w:t>
            </w:r>
            <w:r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29953" w14:textId="4E4FE279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0B853" w14:textId="28FFB3D3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C4AAD" w14:textId="29FC5343" w:rsidR="00E53543" w:rsidRDefault="00F87DAF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9B8DE" w14:textId="77777777" w:rsidR="00E53543" w:rsidRDefault="00E53543" w:rsidP="009A72C5">
            <w:r>
              <w:rPr>
                <w:rFonts w:hint="eastAsia"/>
              </w:rPr>
              <w:t>基础类目</w:t>
            </w:r>
            <w:r>
              <w:t>(</w:t>
            </w:r>
            <w:r>
              <w:rPr>
                <w:rFonts w:hint="eastAsia"/>
              </w:rPr>
              <w:t>三级</w:t>
            </w:r>
            <w:r>
              <w:t>)</w:t>
            </w:r>
          </w:p>
        </w:tc>
      </w:tr>
      <w:tr w:rsidR="00E53543" w14:paraId="45BDBF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D4799" w14:textId="0B600EC2" w:rsidR="00E53543" w:rsidRDefault="009560FE" w:rsidP="009A72C5">
            <w:r>
              <w:rPr>
                <w:rFonts w:hint="eastAsia"/>
              </w:rPr>
              <w:t>卖家</w:t>
            </w:r>
            <w:r w:rsidR="00E53543"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7294" w14:textId="7F22E756" w:rsidR="00E53543" w:rsidRDefault="009560FE" w:rsidP="009A72C5">
            <w:r>
              <w:rPr>
                <w:rFonts w:hint="eastAsia"/>
              </w:rPr>
              <w:t>seller</w:t>
            </w:r>
            <w:r w:rsidR="00E53543">
              <w:t>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861DE" w14:textId="69B01784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F7423" w14:textId="2D16BBE7" w:rsidR="00E53543" w:rsidRDefault="003A0D32" w:rsidP="009A72C5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75188" w14:textId="174BA5CF" w:rsidR="00E53543" w:rsidRPr="009440AE" w:rsidRDefault="00452F37" w:rsidP="009A72C5">
            <w:pPr>
              <w:rPr>
                <w:color w:val="FF0000"/>
              </w:rPr>
            </w:pPr>
            <w:r w:rsidRPr="009440AE">
              <w:rPr>
                <w:color w:val="FF0000"/>
              </w:rPr>
              <w:t>In</w:t>
            </w:r>
            <w:r w:rsidRPr="009440AE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FC10D" w14:textId="77777777" w:rsidR="00E53543" w:rsidRDefault="00E53543" w:rsidP="009A72C5"/>
        </w:tc>
      </w:tr>
      <w:tr w:rsidR="00963454" w14:paraId="393540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63C45" w14:textId="6884FA75" w:rsidR="00963454" w:rsidRDefault="00963454" w:rsidP="009A72C5">
            <w:r>
              <w:rPr>
                <w:rFonts w:hint="eastAsia"/>
              </w:rPr>
              <w:t>商品货号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2E740" w14:textId="1308EBED" w:rsidR="00963454" w:rsidRDefault="00963454" w:rsidP="009A72C5">
            <w:r>
              <w:rPr>
                <w:rFonts w:hint="eastAsia"/>
              </w:rPr>
              <w:t>art_no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E6754" w14:textId="62705B01" w:rsidR="00963454" w:rsidRDefault="00963454" w:rsidP="009A72C5">
            <w:r>
              <w:rPr>
                <w:rFonts w:hint="eastAsia"/>
              </w:rPr>
              <w:t>varchar(30)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DCB4" w14:textId="77777777" w:rsidR="00963454" w:rsidRDefault="00963454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5C166" w14:textId="77777777" w:rsidR="00963454" w:rsidRPr="009440AE" w:rsidRDefault="00963454" w:rsidP="009A72C5">
            <w:pPr>
              <w:rPr>
                <w:color w:val="FF0000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9685B" w14:textId="77777777" w:rsidR="00963454" w:rsidRDefault="00963454" w:rsidP="009A72C5"/>
        </w:tc>
      </w:tr>
      <w:tr w:rsidR="00E53543" w14:paraId="522E714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7D2E5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25ABB" w14:textId="77777777" w:rsidR="00E53543" w:rsidRDefault="00E53543" w:rsidP="009A72C5">
            <w:r>
              <w:t>brand_id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F92F9" w14:textId="238321CF" w:rsidR="00E53543" w:rsidRDefault="00A7170B" w:rsidP="009A72C5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6288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CD9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4C7B7" w14:textId="77777777" w:rsidR="00E53543" w:rsidRDefault="00E53543" w:rsidP="009A72C5">
            <w:r>
              <w:rPr>
                <w:rFonts w:hint="eastAsia"/>
              </w:rPr>
              <w:t>品牌</w:t>
            </w:r>
            <w:r>
              <w:t>id</w:t>
            </w:r>
          </w:p>
        </w:tc>
      </w:tr>
      <w:tr w:rsidR="00E53543" w14:paraId="614E06F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9007F" w14:textId="673E844D" w:rsidR="00E53543" w:rsidRDefault="00E53543" w:rsidP="009A72C5">
            <w:r>
              <w:rPr>
                <w:rFonts w:hint="eastAsia"/>
              </w:rPr>
              <w:t>品牌名称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4EA5E" w14:textId="1A65CC2D" w:rsidR="00E53543" w:rsidRDefault="00E53543" w:rsidP="009A72C5">
            <w:r>
              <w:t>B</w:t>
            </w:r>
            <w:r>
              <w:rPr>
                <w:rFonts w:hint="eastAsia"/>
              </w:rPr>
              <w:t>rand_name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FF702" w14:textId="4AA43D3F" w:rsidR="00E53543" w:rsidRDefault="00A7170B" w:rsidP="009A72C5">
            <w:r>
              <w:t>Varchar</w:t>
            </w:r>
            <w:r w:rsidR="00E53543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3DFEB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0C32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A9B21" w14:textId="77777777" w:rsidR="00E53543" w:rsidRDefault="00E53543" w:rsidP="009A72C5"/>
        </w:tc>
      </w:tr>
      <w:tr w:rsidR="00E53543" w14:paraId="0F38F94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B5846" w14:textId="77777777" w:rsidR="00E53543" w:rsidRDefault="00E53543" w:rsidP="009A72C5">
            <w:r>
              <w:rPr>
                <w:rFonts w:hint="eastAsia"/>
              </w:rPr>
              <w:t>类型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625F" w14:textId="77777777" w:rsidR="00E53543" w:rsidRDefault="00E53543" w:rsidP="009A72C5">
            <w: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8DAC2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D353F" w14:textId="7A225512" w:rsidR="00E53543" w:rsidRDefault="00E53543" w:rsidP="009A72C5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0738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BA04" w14:textId="77777777" w:rsidR="00E53543" w:rsidRDefault="00E53543" w:rsidP="009A72C5"/>
        </w:tc>
      </w:tr>
      <w:tr w:rsidR="00E53543" w14:paraId="5F3A17C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F49D" w14:textId="77777777" w:rsidR="00E53543" w:rsidRDefault="00E53543" w:rsidP="009A72C5">
            <w:r>
              <w:rPr>
                <w:rFonts w:hint="eastAsia"/>
              </w:rPr>
              <w:t>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4E541" w14:textId="77777777" w:rsidR="00E53543" w:rsidRDefault="00E53543" w:rsidP="009A72C5">
            <w:r>
              <w:t>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BCD9E" w14:textId="77777777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C32E4" w14:textId="50344476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1E7C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343BB" w14:textId="0152C999" w:rsidR="00E53543" w:rsidRDefault="00D43410" w:rsidP="00D4341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  <w:tr w:rsidR="00E53543" w14:paraId="2551F24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A5563" w14:textId="77777777" w:rsidR="00E53543" w:rsidRDefault="00E53543" w:rsidP="009A72C5">
            <w:r>
              <w:rPr>
                <w:rFonts w:hint="eastAsia"/>
              </w:rPr>
              <w:t>简介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A7C59" w14:textId="3D4FFF17" w:rsidR="00E53543" w:rsidRDefault="00E53543" w:rsidP="009A72C5">
            <w:r>
              <w:t>brief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143D0" w14:textId="6FDA969C" w:rsidR="00E53543" w:rsidRDefault="00A7170B" w:rsidP="009A72C5">
            <w:r>
              <w:t>VARCHAR</w:t>
            </w:r>
            <w:r w:rsidR="00E53543">
              <w:t>(500)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36877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B7845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1BD24" w14:textId="77777777" w:rsidR="00E53543" w:rsidRDefault="00E53543" w:rsidP="009A72C5"/>
        </w:tc>
      </w:tr>
      <w:tr w:rsidR="00E53543" w14:paraId="7450BD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78C32" w14:textId="1B8B086C" w:rsidR="00E53543" w:rsidRDefault="00E53543" w:rsidP="009A72C5">
            <w:r>
              <w:rPr>
                <w:rFonts w:hint="eastAsia"/>
              </w:rPr>
              <w:t>商品详情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A0A1F" w14:textId="52C55F62" w:rsidR="00E53543" w:rsidRDefault="00E53543" w:rsidP="009A72C5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30455" w14:textId="615F52B5" w:rsidR="00E53543" w:rsidRDefault="00DF0232" w:rsidP="009A72C5">
            <w:r>
              <w:rPr>
                <w:rFonts w:hint="eastAsia"/>
              </w:rPr>
              <w:t>text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9E5C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E646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E33E" w14:textId="77777777" w:rsidR="00E53543" w:rsidRDefault="00E53543" w:rsidP="009A72C5"/>
        </w:tc>
      </w:tr>
      <w:tr w:rsidR="00E53543" w14:paraId="0A5160E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F1799" w14:textId="77777777" w:rsidR="00E53543" w:rsidRDefault="00E53543" w:rsidP="009A72C5">
            <w:r>
              <w:rPr>
                <w:rFonts w:hint="eastAsia"/>
              </w:rPr>
              <w:t>商品重量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90B45" w14:textId="3AC85356" w:rsidR="00E53543" w:rsidRDefault="00E53543" w:rsidP="009A72C5">
            <w:r>
              <w:t>weight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222DD" w14:textId="77777777" w:rsidR="00E53543" w:rsidRDefault="00E53543" w:rsidP="009A72C5">
            <w:r>
              <w:t>NUMBER(6,2)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07F75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790F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EE7D9" w14:textId="77777777" w:rsidR="00E53543" w:rsidRDefault="00E53543" w:rsidP="009A72C5">
            <w:r>
              <w:rPr>
                <w:rFonts w:hint="eastAsia"/>
              </w:rPr>
              <w:t>默认毛重</w:t>
            </w:r>
            <w:r>
              <w:t>0</w:t>
            </w:r>
          </w:p>
        </w:tc>
      </w:tr>
      <w:tr w:rsidR="00E53543" w14:paraId="15F669F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3510" w14:textId="77777777" w:rsidR="00E53543" w:rsidRDefault="00E53543" w:rsidP="009A72C5">
            <w:r>
              <w:rPr>
                <w:rFonts w:hint="eastAsia"/>
              </w:rPr>
              <w:t>商品长宽高属性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39B07" w14:textId="3231D89E" w:rsidR="00E53543" w:rsidRDefault="00E53543" w:rsidP="009A72C5">
            <w:r>
              <w:t>volume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F2AE4" w14:textId="2FD0C493" w:rsidR="00E53543" w:rsidRDefault="00A7170B" w:rsidP="009A72C5">
            <w:r>
              <w:t>VARCHAR</w:t>
            </w:r>
            <w:r w:rsidR="00E53543"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546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AE820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FA34" w14:textId="7CFF36D5" w:rsidR="00E53543" w:rsidRDefault="00E53543" w:rsidP="007943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商品的</w:t>
            </w:r>
            <w:r w:rsidR="007943F3">
              <w:rPr>
                <w:rFonts w:hint="eastAsia"/>
                <w:lang w:eastAsia="zh-CN"/>
              </w:rPr>
              <w:t>体积，单位：立方米</w:t>
            </w:r>
          </w:p>
        </w:tc>
      </w:tr>
      <w:tr w:rsidR="00CD4F45" w14:paraId="3BFFB80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D6237" w14:textId="29316051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</w:rPr>
              <w:t>商品属性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DD064" w14:textId="5FB35FF7" w:rsidR="00CD4F45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attr_value_id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06231" w14:textId="0BF3BB21" w:rsidR="00CD4F45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4F45" w:rsidRPr="00FD1532">
              <w:rPr>
                <w:rFonts w:hint="eastAsia"/>
                <w:color w:val="000000" w:themeColor="text1"/>
              </w:rPr>
              <w:t>(4000)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825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39782" w14:textId="77777777" w:rsidR="00CD4F45" w:rsidRPr="00FD1532" w:rsidRDefault="00CD4F45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2C87" w14:textId="7E13DC76" w:rsidR="00E9691F" w:rsidRPr="00BE5B86" w:rsidRDefault="00E9691F" w:rsidP="00CD4F45">
            <w:pPr>
              <w:keepNext/>
              <w:keepLines/>
              <w:spacing w:before="260" w:after="260" w:line="416" w:lineRule="auto"/>
              <w:outlineLvl w:val="1"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字段“商品属性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ID字符串”和字段“商品属性名称字符串”为一对字段，其中ID和名称为一一对应。</w:t>
            </w:r>
          </w:p>
          <w:p w14:paraId="5AFDA08A" w14:textId="77777777" w:rsidR="00E9691F" w:rsidRPr="00BE5B86" w:rsidRDefault="00E9691F" w:rsidP="00CD4F45">
            <w:pPr>
              <w:keepNext/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2ED1502B" w14:textId="7FBDA550" w:rsidR="00E9691F" w:rsidRDefault="00E9691F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本字段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="00CD4F45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对形式存储多个属性值。</w:t>
            </w:r>
          </w:p>
          <w:p w14:paraId="53E55055" w14:textId="77777777" w:rsidR="00DD44B9" w:rsidRDefault="00DD44B9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</w:p>
          <w:p w14:paraId="320D05DB" w14:textId="11008902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不同的属性之间用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"|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"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分隔,每个属性和值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之间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E9691F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”分隔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，其中属性ID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为</w:t>
            </w:r>
            <w:r w:rsidR="00E9691F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属性表</w:t>
            </w:r>
            <w:r w:rsidR="00DD44B9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中的属性ID,属性值ID为属性值表中ID</w:t>
            </w:r>
          </w:p>
          <w:p w14:paraId="38A67AC0" w14:textId="77777777" w:rsidR="00CD4F45" w:rsidRPr="00BE5B86" w:rsidRDefault="00CD4F45" w:rsidP="00CD4F45">
            <w:pP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E5B86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比如：</w:t>
            </w:r>
          </w:p>
          <w:p w14:paraId="6C8817A3" w14:textId="51C8DD4D" w:rsidR="00CD4F45" w:rsidRPr="00FD1532" w:rsidRDefault="00CD4F45" w:rsidP="00384336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1111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100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222</w:t>
            </w:r>
            <w:r w:rsidR="00384336" w:rsidRPr="00BE5B86">
              <w:rPr>
                <w:rFonts w:asciiTheme="minorEastAsia" w:hAnsiTheme="minorEastAsia"/>
                <w:color w:val="000000" w:themeColor="text1"/>
                <w:sz w:val="18"/>
                <w:szCs w:val="18"/>
                <w:lang w:eastAsia="zh-CN"/>
              </w:rPr>
              <w:t>:::</w:t>
            </w:r>
          </w:p>
        </w:tc>
      </w:tr>
      <w:tr w:rsidR="00E53543" w14:paraId="2DE2CAD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D0B98" w14:textId="01E0EB88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lastRenderedPageBreak/>
              <w:t>商品</w:t>
            </w:r>
            <w:r w:rsidR="00E53543" w:rsidRPr="00FD1532">
              <w:rPr>
                <w:rFonts w:hint="eastAsia"/>
                <w:color w:val="000000" w:themeColor="text1"/>
              </w:rPr>
              <w:t>属性</w:t>
            </w:r>
            <w:r w:rsidRPr="00FD1532">
              <w:rPr>
                <w:rFonts w:hint="eastAsia"/>
                <w:color w:val="000000" w:themeColor="text1"/>
              </w:rPr>
              <w:t>名称字符串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2834A" w14:textId="2D45A183" w:rsidR="00E53543" w:rsidRPr="00FD1532" w:rsidRDefault="00CD4F45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attr</w:t>
            </w:r>
            <w:r w:rsidR="00E53543" w:rsidRPr="00FD1532">
              <w:rPr>
                <w:color w:val="000000" w:themeColor="text1"/>
              </w:rPr>
              <w:t>_value</w:t>
            </w:r>
            <w:r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62C8" w14:textId="205E9EF5" w:rsidR="00E53543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E53543" w:rsidRPr="00FD1532">
              <w:rPr>
                <w:color w:val="000000" w:themeColor="text1"/>
              </w:rPr>
              <w:t>(4000</w:t>
            </w:r>
            <w:r w:rsidR="00E53543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175A4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C608" w14:textId="77777777" w:rsidR="00E53543" w:rsidRPr="00FD1532" w:rsidRDefault="00E53543" w:rsidP="009A72C5">
            <w:pPr>
              <w:rPr>
                <w:color w:val="000000" w:themeColor="text1"/>
              </w:rPr>
            </w:pP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80678" w14:textId="77777777" w:rsidR="00912310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存储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商品属性（以名称形式）字符串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，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以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key-value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对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形式存储多个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值</w:t>
            </w:r>
            <w:r w:rsidR="00CD4F45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。</w:t>
            </w:r>
          </w:p>
          <w:p w14:paraId="48A8263C" w14:textId="78DFFEFA" w:rsidR="00E53543" w:rsidRPr="00BE5B86" w:rsidRDefault="00CD4F45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不同的属性之间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"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分隔</w:t>
            </w:r>
            <w:r w:rsidR="00E53543" w:rsidRPr="00BE5B86">
              <w:rPr>
                <w:color w:val="000000" w:themeColor="text1"/>
                <w:sz w:val="18"/>
                <w:szCs w:val="18"/>
                <w:lang w:eastAsia="zh-CN"/>
              </w:rPr>
              <w:t>,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每个属性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和值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用“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="00E53543"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”分隔。</w:t>
            </w:r>
          </w:p>
          <w:p w14:paraId="75230241" w14:textId="77777777" w:rsidR="00912310" w:rsidRDefault="00912310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15DEAFD3" w14:textId="77777777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比如：</w:t>
            </w:r>
          </w:p>
          <w:p w14:paraId="32A11C69" w14:textId="437CB4D3" w:rsidR="00E53543" w:rsidRPr="00BE5B86" w:rsidRDefault="00E53543" w:rsidP="009A72C5">
            <w:pPr>
              <w:rPr>
                <w:color w:val="000000" w:themeColor="text1"/>
                <w:sz w:val="18"/>
                <w:szCs w:val="18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大小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:::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100</w:t>
            </w:r>
            <w:r w:rsidR="00A72A22" w:rsidRPr="00BE5B86">
              <w:rPr>
                <w:color w:val="000000" w:themeColor="text1"/>
                <w:sz w:val="18"/>
                <w:szCs w:val="18"/>
                <w:lang w:eastAsia="zh-CN"/>
              </w:rPr>
              <w:t>|||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颜色：黄色</w:t>
            </w:r>
          </w:p>
          <w:p w14:paraId="69CBA6C9" w14:textId="77777777" w:rsidR="00CD4F45" w:rsidRPr="00BE5B86" w:rsidRDefault="00CD4F45" w:rsidP="009A72C5">
            <w:pPr>
              <w:keepNext/>
              <w:rPr>
                <w:color w:val="000000" w:themeColor="text1"/>
                <w:sz w:val="18"/>
                <w:szCs w:val="18"/>
                <w:lang w:eastAsia="zh-CN"/>
              </w:rPr>
            </w:pPr>
          </w:p>
          <w:p w14:paraId="08BBF641" w14:textId="72777E10" w:rsidR="00CD4F45" w:rsidRPr="00FD1532" w:rsidRDefault="00CD4F45" w:rsidP="009A72C5">
            <w:pPr>
              <w:rPr>
                <w:color w:val="000000" w:themeColor="text1"/>
                <w:lang w:eastAsia="zh-CN"/>
              </w:rPr>
            </w:pP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和属性</w:t>
            </w:r>
            <w:r w:rsidRPr="00BE5B86">
              <w:rPr>
                <w:color w:val="000000" w:themeColor="text1"/>
                <w:sz w:val="18"/>
                <w:szCs w:val="18"/>
                <w:lang w:eastAsia="zh-CN"/>
              </w:rPr>
              <w:t>ID</w:t>
            </w:r>
            <w:r w:rsidRPr="00BE5B86">
              <w:rPr>
                <w:rFonts w:hint="eastAsia"/>
                <w:color w:val="000000" w:themeColor="text1"/>
                <w:sz w:val="18"/>
                <w:szCs w:val="18"/>
                <w:lang w:eastAsia="zh-CN"/>
              </w:rPr>
              <w:t>字符串对应。</w:t>
            </w:r>
          </w:p>
        </w:tc>
      </w:tr>
      <w:tr w:rsidR="00E53543" w14:paraId="3F3C823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125A1" w14:textId="74E8AF2C" w:rsidR="00E53543" w:rsidRDefault="00E53543" w:rsidP="009A72C5">
            <w:r>
              <w:rPr>
                <w:rFonts w:hint="eastAsia"/>
              </w:rPr>
              <w:t>商品过期时间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D5931" w14:textId="28D76370" w:rsidR="00E53543" w:rsidRDefault="00E53543" w:rsidP="009A72C5">
            <w:r>
              <w:t>expire_date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3A67C" w14:textId="7A1D6A13" w:rsidR="00E53543" w:rsidRDefault="006B45DC" w:rsidP="009A72C5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BC4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2232B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C2321" w14:textId="77777777" w:rsidR="00E53543" w:rsidRDefault="00E53543" w:rsidP="009A72C5"/>
        </w:tc>
      </w:tr>
      <w:tr w:rsidR="00E53543" w14:paraId="73BA2EC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3B2DE" w14:textId="3841DDC7" w:rsidR="00E53543" w:rsidRDefault="00E53543" w:rsidP="009A72C5">
            <w:r>
              <w:rPr>
                <w:rFonts w:hint="eastAsia"/>
              </w:rPr>
              <w:t>创建日期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1D85F" w14:textId="7B14A23D" w:rsidR="00E53543" w:rsidRDefault="00E53543" w:rsidP="009A72C5">
            <w:r>
              <w:t>create_date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699AA" w14:textId="37EC6BAB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1F0D8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391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881D9" w14:textId="77777777" w:rsidR="00E53543" w:rsidRDefault="00E53543" w:rsidP="009A72C5"/>
        </w:tc>
      </w:tr>
      <w:tr w:rsidR="00E53543" w14:paraId="3C77CEBE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0CB90" w14:textId="22CDBCE6" w:rsidR="00E53543" w:rsidRDefault="00E53543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E2FD9" w14:textId="39387EFC" w:rsidR="00E53543" w:rsidRDefault="00E53543" w:rsidP="009A72C5">
            <w:r>
              <w:t>last_update_date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E7E2F" w14:textId="03EB4854" w:rsidR="00E53543" w:rsidRDefault="00E53543" w:rsidP="009A72C5">
            <w:r>
              <w:t>DATE</w:t>
            </w:r>
            <w:r w:rsidR="00DF0232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BAF90" w14:textId="77777777" w:rsidR="00E53543" w:rsidRDefault="00E53543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DCAA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025D2" w14:textId="77777777" w:rsidR="00E53543" w:rsidRDefault="00E53543" w:rsidP="009A72C5"/>
        </w:tc>
      </w:tr>
      <w:tr w:rsidR="00E53543" w14:paraId="647F4879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00318" w14:textId="6E14B3E8" w:rsidR="00E53543" w:rsidRDefault="00E53543" w:rsidP="009A72C5">
            <w:r>
              <w:rPr>
                <w:rFonts w:hint="eastAsia"/>
              </w:rPr>
              <w:t>审批状态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35B1B" w14:textId="56C22DE6" w:rsidR="00E53543" w:rsidRDefault="00E53543" w:rsidP="009A72C5">
            <w:r>
              <w:t>A</w:t>
            </w:r>
            <w:r>
              <w:rPr>
                <w:rFonts w:hint="eastAsia"/>
              </w:rPr>
              <w:t>udit_status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AD4CE" w14:textId="7267BCAC" w:rsidR="00E53543" w:rsidRDefault="00E53543" w:rsidP="009A72C5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2ACF1" w14:textId="10BE16D0" w:rsidR="00E53543" w:rsidRDefault="00E53543" w:rsidP="009A72C5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165AD" w14:textId="77777777" w:rsidR="00E53543" w:rsidRDefault="00E53543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68CAB" w14:textId="677DD4A5" w:rsidR="00E53543" w:rsidRDefault="00E53543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待审核，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已审核，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审核不通过</w:t>
            </w:r>
          </w:p>
        </w:tc>
      </w:tr>
      <w:tr w:rsidR="004763DE" w14:paraId="348758AD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C7AC8" w14:textId="36BDCF66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</w:t>
            </w:r>
            <w:r>
              <w:rPr>
                <w:rFonts w:hint="eastAsia"/>
                <w:lang w:eastAsia="zh-CN"/>
              </w:rPr>
              <w:t>人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EF392" w14:textId="386EF830" w:rsidR="004763DE" w:rsidRPr="00BE5B86" w:rsidRDefault="004763DE" w:rsidP="004763DE">
            <w:pPr>
              <w:rPr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BE5B86"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2E242" w14:textId="6904D8CB" w:rsidR="004763DE" w:rsidRDefault="00A7170B" w:rsidP="009A72C5">
            <w:r>
              <w:rPr>
                <w:color w:val="000000" w:themeColor="text1"/>
              </w:rPr>
              <w:t>VARCHAR</w:t>
            </w:r>
            <w:r w:rsidR="004763DE">
              <w:rPr>
                <w:color w:val="000000" w:themeColor="text1"/>
              </w:rPr>
              <w:t>(</w:t>
            </w:r>
            <w:r w:rsidR="004763DE">
              <w:rPr>
                <w:rFonts w:hint="eastAsia"/>
                <w:color w:val="000000" w:themeColor="text1"/>
                <w:lang w:eastAsia="zh-CN"/>
              </w:rPr>
              <w:t>3</w:t>
            </w:r>
            <w:r w:rsidR="004763DE" w:rsidRPr="00FD1532">
              <w:rPr>
                <w:color w:val="000000" w:themeColor="text1"/>
              </w:rPr>
              <w:t>0</w:t>
            </w:r>
            <w:r w:rsidR="004763DE" w:rsidRPr="00FD153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EDCFD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95AD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AD76E" w14:textId="77777777" w:rsidR="004763DE" w:rsidRDefault="004763DE" w:rsidP="009A72C5">
            <w:pPr>
              <w:rPr>
                <w:lang w:eastAsia="zh-CN"/>
              </w:rPr>
            </w:pPr>
          </w:p>
        </w:tc>
      </w:tr>
      <w:tr w:rsidR="004763DE" w14:paraId="7002582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42FFC" w14:textId="34C5090B" w:rsidR="004763DE" w:rsidRDefault="002848F7" w:rsidP="009A72C5">
            <w:pPr>
              <w:rPr>
                <w:lang w:eastAsia="zh-CN"/>
              </w:rPr>
            </w:pPr>
            <w:r>
              <w:rPr>
                <w:rFonts w:hint="eastAsia"/>
              </w:rPr>
              <w:t>最后审核日期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1A274" w14:textId="1015AE0B" w:rsidR="004763DE" w:rsidRDefault="004763DE" w:rsidP="009A72C5"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last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audit</w:t>
            </w:r>
            <w:r w:rsidRPr="00FB70F6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7358D" w14:textId="77777777" w:rsidR="004763DE" w:rsidRDefault="004763DE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  <w:r w:rsidR="00A26FDC">
              <w:rPr>
                <w:rFonts w:hint="eastAsia"/>
                <w:lang w:eastAsia="zh-CN"/>
              </w:rPr>
              <w:t>time</w:t>
            </w:r>
          </w:p>
          <w:p w14:paraId="3C51EFB1" w14:textId="2AC2A6A0" w:rsidR="00A26FDC" w:rsidRDefault="00A26FDC" w:rsidP="009A72C5">
            <w:pPr>
              <w:rPr>
                <w:lang w:eastAsia="zh-CN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31F1" w14:textId="77777777" w:rsidR="004763DE" w:rsidRDefault="004763DE" w:rsidP="009A72C5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9BFD1" w14:textId="77777777" w:rsidR="004763DE" w:rsidRDefault="004763DE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0A9E3" w14:textId="77777777" w:rsidR="004763DE" w:rsidRDefault="004763DE" w:rsidP="009A72C5">
            <w:pPr>
              <w:rPr>
                <w:lang w:eastAsia="zh-CN"/>
              </w:rPr>
            </w:pPr>
          </w:p>
        </w:tc>
      </w:tr>
    </w:tbl>
    <w:p w14:paraId="2106FEEF" w14:textId="136E1135" w:rsidR="00A12E01" w:rsidRDefault="00A12E01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33CC94" w14:textId="32DF2C32" w:rsidR="00337C36" w:rsidRDefault="00A12E01" w:rsidP="00A12E01">
      <w:pPr>
        <w:pStyle w:val="4"/>
      </w:pPr>
      <w:bookmarkStart w:id="142" w:name="_Toc248822192"/>
      <w:bookmarkStart w:id="143" w:name="_Toc248822257"/>
      <w:bookmarkStart w:id="144" w:name="_Toc249156193"/>
      <w:bookmarkStart w:id="145" w:name="_Toc269563273"/>
      <w:r>
        <w:t>4.</w:t>
      </w:r>
      <w:r w:rsidR="008C2226">
        <w:rPr>
          <w:rFonts w:hint="eastAsia"/>
          <w:lang w:eastAsia="zh-CN"/>
        </w:rPr>
        <w:t>4</w:t>
      </w:r>
      <w:r w:rsidR="00337C36" w:rsidRPr="00E53543">
        <w:rPr>
          <w:color w:val="FF0000"/>
        </w:rPr>
        <w:t>商品</w:t>
      </w:r>
      <w:r w:rsidR="00613482">
        <w:rPr>
          <w:rFonts w:hint="eastAsia"/>
          <w:color w:val="FF0000"/>
        </w:rPr>
        <w:t>主</w:t>
      </w:r>
      <w:r w:rsidR="00337C36" w:rsidRPr="00E53543">
        <w:rPr>
          <w:color w:val="FF0000"/>
        </w:rPr>
        <w:t>图信息表</w:t>
      </w:r>
      <w:r w:rsidR="009A72C5" w:rsidRPr="00E53543">
        <w:rPr>
          <w:color w:val="FF0000"/>
        </w:rPr>
        <w:t>（</w:t>
      </w:r>
      <w:r w:rsidR="009A72C5" w:rsidRPr="00E53543">
        <w:rPr>
          <w:color w:val="FF0000"/>
        </w:rPr>
        <w:t>t_product_im</w:t>
      </w:r>
      <w:r w:rsidR="00613482">
        <w:rPr>
          <w:rFonts w:hint="eastAsia"/>
          <w:color w:val="FF0000"/>
        </w:rPr>
        <w:t>g</w:t>
      </w:r>
      <w:r w:rsidR="009A72C5" w:rsidRPr="00E53543">
        <w:rPr>
          <w:color w:val="FF0000"/>
        </w:rPr>
        <w:t>）</w:t>
      </w:r>
      <w:bookmarkEnd w:id="142"/>
      <w:bookmarkEnd w:id="143"/>
      <w:bookmarkEnd w:id="144"/>
      <w:bookmarkEnd w:id="145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144"/>
        <w:gridCol w:w="709"/>
        <w:gridCol w:w="1116"/>
        <w:gridCol w:w="2002"/>
      </w:tblGrid>
      <w:tr w:rsidR="009A72C5" w14:paraId="237C84A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8E8E1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DEC3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8C9881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C37D7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B1B1D3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FB2D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613482" w14:paraId="6C4A9C89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BE680F" w14:textId="7C834F16" w:rsidR="00613482" w:rsidRDefault="00613482" w:rsidP="009A72C5">
            <w:pPr>
              <w:jc w:val="center"/>
            </w:pPr>
            <w:r>
              <w:rPr>
                <w:rFonts w:hint="eastAsia"/>
              </w:rPr>
              <w:t>商品图片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AAC6D7" w14:textId="713BEE2F" w:rsidR="00613482" w:rsidRDefault="00613482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rod_img_id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09AF335" w14:textId="0895A568" w:rsidR="00613482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710E92" w14:textId="77F49261" w:rsidR="00613482" w:rsidRDefault="00613482" w:rsidP="009A72C5">
            <w:pPr>
              <w:jc w:val="center"/>
            </w:pPr>
            <w:r>
              <w:t>N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8DA78" w14:textId="6FF74E09" w:rsidR="00613482" w:rsidRDefault="00C024E0" w:rsidP="009A72C5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208DA" w14:textId="77777777" w:rsidR="00613482" w:rsidRDefault="00613482" w:rsidP="009A72C5">
            <w:pPr>
              <w:jc w:val="center"/>
            </w:pPr>
          </w:p>
        </w:tc>
      </w:tr>
      <w:tr w:rsidR="003D3A95" w14:paraId="25671F37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107150" w14:textId="31D55616" w:rsidR="003D3A95" w:rsidRDefault="003D3A95" w:rsidP="009A72C5">
            <w:pPr>
              <w:jc w:val="center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D7EF71" w14:textId="582910FD" w:rsidR="003D3A95" w:rsidRDefault="003D3A95" w:rsidP="009A72C5">
            <w:pPr>
              <w:jc w:val="center"/>
            </w:pPr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0992AC" w14:textId="3ECF37FB" w:rsidR="003D3A95" w:rsidRDefault="00A7170B" w:rsidP="009A72C5">
            <w:pPr>
              <w:jc w:val="center"/>
            </w:pPr>
            <w:r>
              <w:t>Int(11)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4CBB67" w14:textId="77777777" w:rsidR="003D3A95" w:rsidRDefault="003D3A95" w:rsidP="009A72C5">
            <w:pPr>
              <w:jc w:val="center"/>
            </w:pP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BE666A" w14:textId="4C24B8CF" w:rsidR="003D3A95" w:rsidRPr="003C27A4" w:rsidRDefault="00452F37" w:rsidP="009A72C5">
            <w:pPr>
              <w:keepNext/>
              <w:keepLines/>
              <w:spacing w:before="260" w:after="260" w:line="416" w:lineRule="auto"/>
              <w:jc w:val="center"/>
              <w:outlineLvl w:val="2"/>
              <w:rPr>
                <w:color w:val="FF0000"/>
              </w:rPr>
            </w:pPr>
            <w:r w:rsidRPr="003C27A4">
              <w:rPr>
                <w:color w:val="FF0000"/>
              </w:rPr>
              <w:t>In</w:t>
            </w:r>
            <w:r w:rsidRPr="003C27A4">
              <w:rPr>
                <w:color w:val="FF0000"/>
                <w:lang w:eastAsia="zh-CN"/>
              </w:rPr>
              <w:t>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BBE0F" w14:textId="77777777" w:rsidR="003D3A95" w:rsidRDefault="003D3A95" w:rsidP="009A72C5">
            <w:pPr>
              <w:jc w:val="center"/>
            </w:pPr>
          </w:p>
        </w:tc>
      </w:tr>
      <w:tr w:rsidR="009A72C5" w14:paraId="1BB5C8D3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CAF3BB" w14:textId="77777777" w:rsidR="009A72C5" w:rsidRDefault="009A72C5" w:rsidP="009A72C5">
            <w:r>
              <w:rPr>
                <w:rFonts w:hint="eastAsia"/>
              </w:rPr>
              <w:t>图片标题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1325" w14:textId="77777777" w:rsidR="009A72C5" w:rsidRDefault="009A72C5" w:rsidP="009A72C5">
            <w:r>
              <w:t>img_title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C2D7C" w14:textId="2EA3643D" w:rsidR="009A72C5" w:rsidRDefault="00A7170B" w:rsidP="009A72C5">
            <w:r>
              <w:t>VARCHAR</w:t>
            </w:r>
            <w:r w:rsidR="009A72C5">
              <w:t>(100)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9CCFC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99858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635AB" w14:textId="77777777" w:rsidR="009A72C5" w:rsidRDefault="009A72C5" w:rsidP="009A72C5"/>
        </w:tc>
      </w:tr>
      <w:tr w:rsidR="009A72C5" w14:paraId="53DE645C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6091E" w14:textId="77777777" w:rsidR="009A72C5" w:rsidRDefault="009A72C5" w:rsidP="009A72C5">
            <w:r>
              <w:rPr>
                <w:rFonts w:hint="eastAsia"/>
              </w:rPr>
              <w:t>图片路径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7BCC" w14:textId="77777777" w:rsidR="009A72C5" w:rsidRDefault="009A72C5" w:rsidP="009A72C5">
            <w:r>
              <w:t>img_url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207EA" w14:textId="4D4939A6" w:rsidR="009A72C5" w:rsidRDefault="00A7170B" w:rsidP="009A72C5">
            <w:r>
              <w:t>VARCHAR</w:t>
            </w:r>
            <w:r w:rsidR="009A72C5">
              <w:t>(255)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68ECD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0C70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706D8" w14:textId="75A034FC" w:rsidR="009A72C5" w:rsidRDefault="00613482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注意：此字段保存的是</w:t>
            </w:r>
            <w:r w:rsidR="009056C4">
              <w:rPr>
                <w:rFonts w:hint="eastAsia"/>
                <w:lang w:eastAsia="zh-CN"/>
              </w:rPr>
              <w:t>图片的资源的</w:t>
            </w:r>
            <w:r w:rsidR="009056C4">
              <w:rPr>
                <w:rFonts w:hint="eastAsia"/>
                <w:lang w:eastAsia="zh-CN"/>
              </w:rPr>
              <w:t>ID</w:t>
            </w:r>
          </w:p>
        </w:tc>
      </w:tr>
      <w:tr w:rsidR="009A72C5" w14:paraId="79EFCCC6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CF9BD" w14:textId="77777777" w:rsidR="009A72C5" w:rsidRDefault="009A72C5" w:rsidP="009A72C5">
            <w:r>
              <w:rPr>
                <w:rFonts w:hint="eastAsia"/>
              </w:rPr>
              <w:t>图片描述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572BF" w14:textId="77777777" w:rsidR="009A72C5" w:rsidRDefault="009A72C5" w:rsidP="009A72C5">
            <w:r>
              <w:t>img_desc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CDDE" w14:textId="0D3565B5" w:rsidR="009A72C5" w:rsidRDefault="00A7170B" w:rsidP="009A72C5">
            <w:r>
              <w:t>VARCHAR</w:t>
            </w:r>
            <w:r w:rsidR="009A72C5">
              <w:t>(500)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9BE9A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1E4A7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D91D1" w14:textId="77777777" w:rsidR="009A72C5" w:rsidRDefault="009A72C5" w:rsidP="009A72C5"/>
        </w:tc>
      </w:tr>
      <w:tr w:rsidR="009056C4" w14:paraId="159887B2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29E50" w14:textId="727DFB69" w:rsidR="009056C4" w:rsidRDefault="009056C4" w:rsidP="009A72C5">
            <w:r>
              <w:rPr>
                <w:rFonts w:hint="eastAsia"/>
              </w:rPr>
              <w:t>图片展示顺序权重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4F68" w14:textId="7A15FB26" w:rsidR="009056C4" w:rsidRDefault="009056C4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33BCD" w14:textId="68DB1192" w:rsidR="009056C4" w:rsidRDefault="00DA6E8A" w:rsidP="009A72C5">
            <w:r>
              <w:rPr>
                <w:rFonts w:hint="eastAsia"/>
              </w:rPr>
              <w:t>tinyint</w:t>
            </w:r>
            <w:r w:rsidR="009056C4">
              <w:rPr>
                <w:rFonts w:hint="eastAsia"/>
              </w:rPr>
              <w:t>(2)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D40E" w14:textId="77777777" w:rsidR="009056C4" w:rsidRDefault="009056C4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8F9D9" w14:textId="77777777" w:rsidR="009056C4" w:rsidRDefault="009056C4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5CEBA" w14:textId="77777777" w:rsidR="009056C4" w:rsidRDefault="009056C4" w:rsidP="009A72C5"/>
        </w:tc>
      </w:tr>
      <w:tr w:rsidR="009A72C5" w14:paraId="5222BAF8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FBD90" w14:textId="77777777" w:rsidR="009A72C5" w:rsidRDefault="009A72C5" w:rsidP="009A72C5">
            <w:r>
              <w:rPr>
                <w:rFonts w:hint="eastAsia"/>
              </w:rPr>
              <w:t>图片类型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4468" w14:textId="77777777" w:rsidR="009A72C5" w:rsidRDefault="009A72C5" w:rsidP="009A72C5">
            <w:r>
              <w:t>img_type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536CD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43B54" w14:textId="1E1DACFF" w:rsidR="009A72C5" w:rsidRDefault="009056C4" w:rsidP="009A72C5">
            <w:r>
              <w:rPr>
                <w:rFonts w:hint="eastAsia"/>
              </w:rPr>
              <w:t>0</w:t>
            </w:r>
          </w:p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4CBBA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8599D" w14:textId="00393066" w:rsidR="009A72C5" w:rsidRDefault="009056C4" w:rsidP="003D3A95">
            <w:r>
              <w:rPr>
                <w:rFonts w:hint="eastAsia"/>
              </w:rPr>
              <w:t>未定义</w:t>
            </w:r>
          </w:p>
        </w:tc>
      </w:tr>
      <w:tr w:rsidR="009A72C5" w14:paraId="0D13278E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B9B41" w14:textId="77777777" w:rsidR="009A72C5" w:rsidRDefault="009A72C5" w:rsidP="009A72C5">
            <w:r>
              <w:rPr>
                <w:rFonts w:hint="eastAsia"/>
              </w:rPr>
              <w:t>图片状态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DA50" w14:textId="77777777" w:rsidR="009A72C5" w:rsidRDefault="009A72C5" w:rsidP="009A72C5">
            <w:r>
              <w:t>img_status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716C3" w14:textId="77777777" w:rsidR="009A72C5" w:rsidRDefault="009A72C5" w:rsidP="009A72C5">
            <w:r>
              <w:t>CHAR(1)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1FAB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89B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D6558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：不正常，</w:t>
            </w:r>
          </w:p>
          <w:p w14:paraId="2C3367D7" w14:textId="77777777" w:rsidR="00613482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：正常；</w:t>
            </w:r>
          </w:p>
          <w:p w14:paraId="13DFD5A0" w14:textId="4B235B87" w:rsidR="009A72C5" w:rsidRDefault="009A72C5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：删除</w:t>
            </w:r>
          </w:p>
        </w:tc>
      </w:tr>
      <w:tr w:rsidR="009A72C5" w14:paraId="703DECDB" w14:textId="77777777" w:rsidTr="003D3A95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12877" w14:textId="29D04C4F" w:rsidR="009A72C5" w:rsidRDefault="003D3A95" w:rsidP="009A72C5">
            <w:r>
              <w:rPr>
                <w:rFonts w:hint="eastAsia"/>
              </w:rPr>
              <w:t>上传</w:t>
            </w:r>
            <w:r w:rsidR="009A72C5">
              <w:rPr>
                <w:rFonts w:hint="eastAsia"/>
              </w:rPr>
              <w:t>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A12E2" w14:textId="77777777" w:rsidR="009A72C5" w:rsidRDefault="009A72C5" w:rsidP="009A72C5">
            <w:r>
              <w:t>create_date</w:t>
            </w:r>
          </w:p>
        </w:tc>
        <w:tc>
          <w:tcPr>
            <w:tcW w:w="21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31DAD" w14:textId="1CBE25E6" w:rsidR="009A72C5" w:rsidRDefault="009A72C5" w:rsidP="009A72C5">
            <w:r>
              <w:t>DATE</w:t>
            </w:r>
            <w:r w:rsidR="00DA6E8A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64AD2" w14:textId="77777777" w:rsidR="009A72C5" w:rsidRDefault="009A72C5" w:rsidP="009A72C5"/>
        </w:tc>
        <w:tc>
          <w:tcPr>
            <w:tcW w:w="1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10D05" w14:textId="77777777" w:rsidR="009A72C5" w:rsidRDefault="009A72C5" w:rsidP="009A72C5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D2B2C" w14:textId="77777777" w:rsidR="009A72C5" w:rsidRDefault="009A72C5" w:rsidP="009A72C5"/>
        </w:tc>
      </w:tr>
    </w:tbl>
    <w:p w14:paraId="470C3CA6" w14:textId="23175BE3" w:rsidR="00337C36" w:rsidRDefault="00A12E01" w:rsidP="00A12E01">
      <w:pPr>
        <w:pStyle w:val="4"/>
      </w:pPr>
      <w:bookmarkStart w:id="146" w:name="_Toc248822193"/>
      <w:bookmarkStart w:id="147" w:name="_Toc248822258"/>
      <w:bookmarkStart w:id="148" w:name="_Toc249156194"/>
      <w:bookmarkStart w:id="149" w:name="_Toc269563274"/>
      <w:r>
        <w:t>4.</w:t>
      </w:r>
      <w:r w:rsidR="008C2226">
        <w:rPr>
          <w:rFonts w:hint="eastAsia"/>
          <w:lang w:eastAsia="zh-CN"/>
        </w:rPr>
        <w:t>5</w:t>
      </w:r>
      <w:r w:rsidR="00D40A34">
        <w:rPr>
          <w:rFonts w:hint="eastAsia"/>
          <w:lang w:eastAsia="zh-CN"/>
        </w:rPr>
        <w:t xml:space="preserve"> </w:t>
      </w:r>
      <w:r w:rsidR="009A72C5">
        <w:t>SKU</w:t>
      </w:r>
      <w:r w:rsidR="009A72C5">
        <w:t>信息表（</w:t>
      </w:r>
      <w:r w:rsidR="009A72C5">
        <w:t>t_sku</w:t>
      </w:r>
      <w:r w:rsidR="009A72C5">
        <w:t>）</w:t>
      </w:r>
      <w:bookmarkEnd w:id="146"/>
      <w:bookmarkEnd w:id="147"/>
      <w:bookmarkEnd w:id="148"/>
      <w:bookmarkEnd w:id="14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002"/>
        <w:gridCol w:w="851"/>
        <w:gridCol w:w="850"/>
        <w:gridCol w:w="2268"/>
      </w:tblGrid>
      <w:tr w:rsidR="009A72C5" w14:paraId="0F45A46F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DC5FD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456A756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5E4000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C9E47E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4F7ADC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0F88" w14:textId="77777777" w:rsidR="009A72C5" w:rsidRDefault="009A72C5" w:rsidP="009A72C5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A72C5" w14:paraId="52B5EF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E97F" w14:textId="77777777" w:rsidR="009A72C5" w:rsidRDefault="009A72C5" w:rsidP="009A72C5">
            <w:r>
              <w:lastRenderedPageBreak/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7AFAA" w14:textId="77777777" w:rsidR="009A72C5" w:rsidRDefault="009A72C5" w:rsidP="009A72C5">
            <w:r>
              <w:t>sku_id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AD06A" w14:textId="548B8068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A738A" w14:textId="3687A948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F2084" w14:textId="77777777" w:rsidR="009A72C5" w:rsidRDefault="009A72C5" w:rsidP="009A72C5">
            <w:r>
              <w:t>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F4850" w14:textId="7449E737" w:rsidR="009A72C5" w:rsidRDefault="006043F5" w:rsidP="009A72C5">
            <w:r>
              <w:rPr>
                <w:rFonts w:hint="eastAsia"/>
              </w:rPr>
              <w:t>SKU_ID=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商品规格</w:t>
            </w:r>
          </w:p>
        </w:tc>
      </w:tr>
      <w:tr w:rsidR="009A72C5" w14:paraId="42509F17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AD07E" w14:textId="77777777" w:rsidR="009A72C5" w:rsidRDefault="009A72C5" w:rsidP="009A72C5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D31FD" w14:textId="77777777" w:rsidR="009A72C5" w:rsidRDefault="009A72C5" w:rsidP="009A72C5">
            <w:r>
              <w:t>prod_id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383EF" w14:textId="06CA03B4" w:rsidR="009A72C5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5D89" w14:textId="77DEBCF2" w:rsidR="009A72C5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3852" w14:textId="62EF018B" w:rsidR="009A72C5" w:rsidRPr="00515F4D" w:rsidRDefault="003F4F82" w:rsidP="009A72C5">
            <w:pPr>
              <w:rPr>
                <w:color w:val="FF0000"/>
              </w:rPr>
            </w:pPr>
            <w:r w:rsidRPr="00515F4D">
              <w:rPr>
                <w:color w:val="FF0000"/>
              </w:rPr>
              <w:t>In</w:t>
            </w:r>
            <w:r w:rsidRPr="00515F4D">
              <w:rPr>
                <w:color w:val="FF0000"/>
                <w:lang w:eastAsia="zh-CN"/>
              </w:rPr>
              <w:t>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B7CD4" w14:textId="77777777" w:rsidR="009A72C5" w:rsidRDefault="009A72C5" w:rsidP="009A72C5"/>
        </w:tc>
      </w:tr>
      <w:tr w:rsidR="005A66C1" w14:paraId="4FA43F23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3269" w14:textId="58CFE457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商品规格</w:t>
            </w:r>
            <w:r w:rsidRPr="00FD1532">
              <w:rPr>
                <w:rFonts w:hint="eastAsia"/>
                <w:color w:val="000000" w:themeColor="text1"/>
              </w:rPr>
              <w:t>ID</w:t>
            </w:r>
            <w:r w:rsidRPr="00FD1532">
              <w:rPr>
                <w:rFonts w:hint="eastAsia"/>
                <w:color w:val="000000" w:themeColor="text1"/>
              </w:rPr>
              <w:t>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B87D" w14:textId="32360B3E" w:rsidR="005A66C1" w:rsidRPr="00FD1532" w:rsidRDefault="005A66C1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ku_spec_id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8526" w14:textId="14A1EE6A" w:rsidR="005A66C1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5A66C1" w:rsidRPr="00FD1532">
              <w:rPr>
                <w:rFonts w:hint="eastAsia"/>
                <w:color w:val="000000" w:themeColor="text1"/>
              </w:rPr>
              <w:t>(</w:t>
            </w:r>
            <w:r w:rsidR="006043F5" w:rsidRPr="00FD1532">
              <w:rPr>
                <w:rFonts w:hint="eastAsia"/>
                <w:color w:val="000000" w:themeColor="text1"/>
              </w:rPr>
              <w:t>1000)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9F8D2" w14:textId="52E1D9DF" w:rsidR="005A66C1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B46FC" w14:textId="77777777" w:rsidR="005A66C1" w:rsidRPr="00FD1532" w:rsidRDefault="005A66C1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DCB5E" w14:textId="2A69EA75" w:rsidR="005A66C1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商品规格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字符串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的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存储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形式为：</w:t>
            </w:r>
          </w:p>
          <w:p w14:paraId="300F2251" w14:textId="61D30540" w:rsidR="006043F5" w:rsidRPr="00FD1532" w:rsidRDefault="006043F5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|||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343A48">
              <w:rPr>
                <w:rFonts w:hint="eastAsia"/>
                <w:color w:val="000000" w:themeColor="text1"/>
                <w:lang w:eastAsia="zh-CN"/>
              </w:rPr>
              <w:t>:::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="00B22576">
              <w:rPr>
                <w:rFonts w:hint="eastAsia"/>
                <w:color w:val="000000" w:themeColor="text1"/>
                <w:lang w:eastAsia="zh-CN"/>
              </w:rPr>
              <w:t>id</w:t>
            </w:r>
            <w:r w:rsidR="000E5237" w:rsidRPr="00FD1532">
              <w:rPr>
                <w:rFonts w:hint="eastAsia"/>
                <w:color w:val="000000" w:themeColor="text1"/>
                <w:lang w:eastAsia="zh-CN"/>
              </w:rPr>
              <w:t>2</w:t>
            </w:r>
          </w:p>
        </w:tc>
      </w:tr>
      <w:tr w:rsidR="000D0DEF" w14:paraId="6F925DC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E8392" w14:textId="1EACB512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商品</w:t>
            </w:r>
            <w:r w:rsidR="000D0DEF" w:rsidRPr="00FD1532">
              <w:rPr>
                <w:rFonts w:hint="eastAsia"/>
                <w:color w:val="000000" w:themeColor="text1"/>
              </w:rPr>
              <w:t>规格</w:t>
            </w:r>
            <w:r w:rsidR="005A66C1" w:rsidRPr="00FD1532">
              <w:rPr>
                <w:rFonts w:hint="eastAsia"/>
                <w:color w:val="000000" w:themeColor="text1"/>
              </w:rPr>
              <w:t>名称串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A601D" w14:textId="18909067" w:rsidR="000D0DEF" w:rsidRPr="00FD1532" w:rsidRDefault="00F31588" w:rsidP="009A72C5">
            <w:pPr>
              <w:rPr>
                <w:color w:val="000000" w:themeColor="text1"/>
              </w:rPr>
            </w:pPr>
            <w:r w:rsidRPr="00FD1532">
              <w:rPr>
                <w:color w:val="000000" w:themeColor="text1"/>
              </w:rPr>
              <w:t>S</w:t>
            </w:r>
            <w:r w:rsidRPr="00FD1532">
              <w:rPr>
                <w:rFonts w:hint="eastAsia"/>
                <w:color w:val="000000" w:themeColor="text1"/>
              </w:rPr>
              <w:t>ku_spec</w:t>
            </w:r>
            <w:r w:rsidR="005A66C1" w:rsidRPr="00FD1532">
              <w:rPr>
                <w:rFonts w:hint="eastAsia"/>
                <w:color w:val="000000" w:themeColor="text1"/>
              </w:rPr>
              <w:t>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1DEB" w14:textId="2344180D" w:rsidR="000D0DEF" w:rsidRPr="00FD1532" w:rsidRDefault="00A7170B" w:rsidP="009A72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F31588" w:rsidRPr="00FD1532">
              <w:rPr>
                <w:color w:val="000000" w:themeColor="text1"/>
              </w:rPr>
              <w:t>(</w:t>
            </w:r>
            <w:r w:rsidR="00F31588" w:rsidRPr="00FD1532">
              <w:rPr>
                <w:rFonts w:hint="eastAsia"/>
                <w:color w:val="000000" w:themeColor="text1"/>
              </w:rPr>
              <w:t>1000</w:t>
            </w:r>
            <w:r w:rsidR="000D0DEF" w:rsidRPr="00FD1532">
              <w:rPr>
                <w:color w:val="000000" w:themeColor="text1"/>
              </w:rPr>
              <w:t>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66AA1" w14:textId="777D527F" w:rsidR="000D0DEF" w:rsidRPr="00FD1532" w:rsidRDefault="00B9028D" w:rsidP="009A72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58D6A" w14:textId="77777777" w:rsidR="000D0DEF" w:rsidRPr="00FD1532" w:rsidRDefault="000D0DEF" w:rsidP="009A72C5">
            <w:pPr>
              <w:rPr>
                <w:color w:val="000000" w:themeColor="text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6CF14" w14:textId="18D08057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SKU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由：商品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ID+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商品规格唯一确定；</w:t>
            </w:r>
          </w:p>
          <w:p w14:paraId="3DCB65D7" w14:textId="6681FA53" w:rsidR="000D0DEF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其中商品规格的值为：规格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1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2</w:t>
            </w:r>
            <w:r w:rsidR="00A07649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规格值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 xml:space="preserve">2 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组成。比如：</w:t>
            </w:r>
          </w:p>
          <w:p w14:paraId="544ED6C6" w14:textId="181565B1" w:rsidR="00F31588" w:rsidRPr="00FD1532" w:rsidRDefault="00F31588" w:rsidP="009A72C5">
            <w:pPr>
              <w:rPr>
                <w:color w:val="000000" w:themeColor="text1"/>
                <w:lang w:eastAsia="zh-CN"/>
              </w:rPr>
            </w:pPr>
            <w:r w:rsidRPr="00FD1532">
              <w:rPr>
                <w:rFonts w:hint="eastAsia"/>
                <w:color w:val="000000" w:themeColor="text1"/>
                <w:lang w:eastAsia="zh-CN"/>
              </w:rPr>
              <w:t>颜色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黄色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|||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大小</w:t>
            </w:r>
            <w:r w:rsidR="00A4533F">
              <w:rPr>
                <w:rFonts w:hint="eastAsia"/>
                <w:color w:val="000000" w:themeColor="text1"/>
                <w:lang w:eastAsia="zh-CN"/>
              </w:rPr>
              <w:t>:::</w:t>
            </w:r>
            <w:r w:rsidRPr="00FD1532">
              <w:rPr>
                <w:rFonts w:hint="eastAsia"/>
                <w:color w:val="000000" w:themeColor="text1"/>
                <w:lang w:eastAsia="zh-CN"/>
              </w:rPr>
              <w:t>34</w:t>
            </w:r>
          </w:p>
        </w:tc>
      </w:tr>
      <w:tr w:rsidR="000D0DEF" w14:paraId="272D995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89" w14:textId="77777777" w:rsidR="000D0DEF" w:rsidRDefault="000D0DEF" w:rsidP="009A72C5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470FE" w14:textId="77777777" w:rsidR="000D0DEF" w:rsidRDefault="000D0DEF" w:rsidP="009A72C5">
            <w:r>
              <w:t>prod_code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F7A0B" w14:textId="065B5F67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9D38E" w14:textId="1AA1CFA3" w:rsidR="000D0DEF" w:rsidRDefault="003A0D32" w:rsidP="009A72C5">
            <w:r>
              <w:t>N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ED70" w14:textId="4B8A9577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2CF74" w14:textId="77777777" w:rsidR="000D0DEF" w:rsidRDefault="000D0DEF" w:rsidP="009A72C5"/>
        </w:tc>
      </w:tr>
      <w:tr w:rsidR="000D0DEF" w14:paraId="700262B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F7BCA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CB32C" w14:textId="77777777" w:rsidR="000D0DEF" w:rsidRDefault="000D0DEF" w:rsidP="009A72C5">
            <w:r>
              <w:t>sku_code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111" w14:textId="7A679A2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E3A1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7B183" w14:textId="1E94D804" w:rsidR="000D0DEF" w:rsidRDefault="0039355D" w:rsidP="009A72C5">
            <w:r>
              <w:rPr>
                <w:rFonts w:hint="eastAsia"/>
              </w:rPr>
              <w:t>index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1E607" w14:textId="77777777" w:rsidR="000D0DEF" w:rsidRDefault="000D0DEF" w:rsidP="009A72C5"/>
        </w:tc>
      </w:tr>
      <w:tr w:rsidR="000D0DEF" w14:paraId="7BAD7D4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143CC" w14:textId="77777777" w:rsidR="000D0DEF" w:rsidRDefault="000D0DEF" w:rsidP="009A72C5">
            <w:r>
              <w:t>SKU</w:t>
            </w:r>
            <w:r>
              <w:rPr>
                <w:rFonts w:hint="eastAsia"/>
              </w:rPr>
              <w:t>图片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2A9C6" w14:textId="77777777" w:rsidR="000D0DEF" w:rsidRDefault="000D0DEF" w:rsidP="009A72C5">
            <w:r>
              <w:t>sku_img_url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E166" w14:textId="7390C82A" w:rsidR="000D0DEF" w:rsidRDefault="00A7170B" w:rsidP="009A72C5">
            <w:r>
              <w:t>VARCHAR</w:t>
            </w:r>
            <w:r w:rsidR="000D0DEF">
              <w:t>(2000)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0968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9E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6FF9" w14:textId="77777777" w:rsidR="000D0DEF" w:rsidRDefault="000D0DEF" w:rsidP="009A72C5"/>
        </w:tc>
      </w:tr>
      <w:tr w:rsidR="000D0DEF" w14:paraId="723B0EDB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C9E48" w14:textId="77777777" w:rsidR="000D0DEF" w:rsidRDefault="000D0DEF" w:rsidP="009A72C5">
            <w:r>
              <w:rPr>
                <w:rFonts w:hint="eastAsia"/>
              </w:rPr>
              <w:t>库存数量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109B1" w14:textId="77777777" w:rsidR="000D0DEF" w:rsidRDefault="000D0DEF" w:rsidP="009A72C5">
            <w:r>
              <w:t>stock_balance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DCDD4" w14:textId="145BEDEB" w:rsidR="000D0DEF" w:rsidRDefault="00A7170B" w:rsidP="009A72C5">
            <w:r>
              <w:t>INT(11)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E01AD" w14:textId="4CA75676" w:rsidR="000D0DEF" w:rsidRDefault="003A0D32" w:rsidP="009A72C5"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32483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C8730" w14:textId="4AACDA30" w:rsidR="000D0DEF" w:rsidRDefault="000D0DEF" w:rsidP="009A72C5"/>
        </w:tc>
      </w:tr>
      <w:tr w:rsidR="000D0DEF" w14:paraId="76F04A2E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B5E044" w14:textId="77777777" w:rsidR="000D0DEF" w:rsidRDefault="000D0DEF" w:rsidP="009A72C5">
            <w:r>
              <w:rPr>
                <w:rFonts w:hint="eastAsia"/>
              </w:rPr>
              <w:t>市场价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8286" w14:textId="373DF6A4" w:rsidR="000D0DEF" w:rsidRDefault="00963454" w:rsidP="009A72C5">
            <w:r>
              <w:rPr>
                <w:rFonts w:hint="eastAsia"/>
              </w:rPr>
              <w:t>org</w:t>
            </w:r>
            <w:r w:rsidR="000D0DEF">
              <w:t>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0FEC9" w14:textId="0153A237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(11,2)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3007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4034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E58D" w14:textId="77777777" w:rsidR="000D0DEF" w:rsidRDefault="000D0DEF" w:rsidP="009A72C5"/>
        </w:tc>
      </w:tr>
      <w:tr w:rsidR="000D0DEF" w14:paraId="79F6203C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ABF91" w14:textId="5F2BBAEE" w:rsidR="000D0DEF" w:rsidRDefault="00963454" w:rsidP="009A72C5">
            <w:r>
              <w:rPr>
                <w:rFonts w:hint="eastAsia"/>
              </w:rPr>
              <w:t>特卖</w:t>
            </w:r>
            <w:r w:rsidR="000D0DEF">
              <w:rPr>
                <w:rFonts w:hint="eastAsia"/>
              </w:rPr>
              <w:t>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41D6D" w14:textId="77777777" w:rsidR="000D0DEF" w:rsidRDefault="000D0DEF" w:rsidP="009A72C5">
            <w:r>
              <w:t>sale_price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9D342" w14:textId="0082D174" w:rsidR="000D0DEF" w:rsidRDefault="00475E26" w:rsidP="009A72C5">
            <w:r>
              <w:rPr>
                <w:rFonts w:hint="eastAsia"/>
              </w:rPr>
              <w:t>float</w:t>
            </w:r>
            <w:r w:rsidR="000D0DEF">
              <w:t>11,2)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A841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921AC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7E61" w14:textId="77777777" w:rsidR="000D0DEF" w:rsidRDefault="000D0DEF" w:rsidP="009A72C5"/>
        </w:tc>
      </w:tr>
      <w:tr w:rsidR="000D0DEF" w14:paraId="777BC0D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BD0C5" w14:textId="77777777" w:rsidR="000D0DEF" w:rsidRDefault="000D0DEF" w:rsidP="009A72C5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4C3A5" w14:textId="77777777" w:rsidR="000D0DEF" w:rsidRDefault="000D0DEF" w:rsidP="009A72C5">
            <w:r>
              <w:t>sku_type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85FA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ABD62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0324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62AFC" w14:textId="77777777" w:rsidR="000D0DEF" w:rsidRDefault="000D0DEF" w:rsidP="009A72C5">
            <w:r>
              <w:rPr>
                <w:rFonts w:hint="eastAsia"/>
              </w:rPr>
              <w:t>保留字段</w:t>
            </w:r>
          </w:p>
        </w:tc>
      </w:tr>
      <w:tr w:rsidR="000D0DEF" w14:paraId="5239050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DF66" w14:textId="77777777" w:rsidR="000D0DEF" w:rsidRDefault="000D0DEF" w:rsidP="009A72C5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7455C" w14:textId="77777777" w:rsidR="000D0DEF" w:rsidRDefault="000D0DEF" w:rsidP="009A72C5">
            <w:r>
              <w:t>sku_status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CDD8B" w14:textId="77777777" w:rsidR="000D0DEF" w:rsidRDefault="000D0DEF" w:rsidP="009A72C5">
            <w:r>
              <w:t>CHAR(1)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8E7" w14:textId="643B3DCD" w:rsidR="000D0DEF" w:rsidRDefault="003A0D32" w:rsidP="009A72C5"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360E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7B6C7" w14:textId="77777777" w:rsidR="000D0DEF" w:rsidRDefault="000D0DEF" w:rsidP="009A72C5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正常，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删除</w:t>
            </w:r>
          </w:p>
          <w:p w14:paraId="2F9A6C49" w14:textId="5E72615D" w:rsidR="004A6A8D" w:rsidRDefault="004A6A8D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保留位，目前暂时无用</w:t>
            </w:r>
          </w:p>
        </w:tc>
      </w:tr>
      <w:tr w:rsidR="00D02029" w14:paraId="3D7F8822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E95BE" w14:textId="33CAC2E4" w:rsidR="00D02029" w:rsidRDefault="00D02029" w:rsidP="009A72C5">
            <w:r>
              <w:rPr>
                <w:rFonts w:hint="eastAsia"/>
              </w:rPr>
              <w:t>显示顺序权重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393EE" w14:textId="6F426FC7" w:rsidR="00D02029" w:rsidRDefault="00D02029" w:rsidP="009A72C5">
            <w:r>
              <w:t>S</w:t>
            </w:r>
            <w:r>
              <w:rPr>
                <w:rFonts w:hint="eastAsia"/>
              </w:rPr>
              <w:t>ort_rank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EFFAF" w14:textId="7BB742F0" w:rsidR="00D02029" w:rsidRDefault="009957E4" w:rsidP="009A72C5">
            <w:r>
              <w:rPr>
                <w:rFonts w:hint="eastAsia"/>
              </w:rPr>
              <w:t>tinyint(2)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3978B" w14:textId="58B02E7D" w:rsidR="00D02029" w:rsidRDefault="00D02029" w:rsidP="009A72C5">
            <w:r>
              <w:rPr>
                <w:rFonts w:hint="eastAsia"/>
              </w:rPr>
              <w:t>99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8777" w14:textId="77777777" w:rsidR="00D02029" w:rsidRDefault="00D02029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E9D25" w14:textId="64098475" w:rsidR="00D02029" w:rsidRDefault="00D02029" w:rsidP="009A72C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缺省</w:t>
            </w:r>
            <w:r>
              <w:rPr>
                <w:rFonts w:hint="eastAsia"/>
                <w:lang w:eastAsia="zh-CN"/>
              </w:rPr>
              <w:t>SKU</w:t>
            </w:r>
            <w:r>
              <w:rPr>
                <w:rFonts w:hint="eastAsia"/>
                <w:lang w:eastAsia="zh-CN"/>
              </w:rPr>
              <w:t>的权重值最大</w:t>
            </w:r>
          </w:p>
        </w:tc>
      </w:tr>
      <w:tr w:rsidR="000D0DEF" w14:paraId="5B1AC5B4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B6B" w14:textId="0C0D7570" w:rsidR="000D0DEF" w:rsidRDefault="000D0DEF" w:rsidP="009A72C5">
            <w:r>
              <w:rPr>
                <w:rFonts w:hint="eastAsia"/>
              </w:rPr>
              <w:t>创建时间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0513" w14:textId="77777777" w:rsidR="000D0DEF" w:rsidRDefault="000D0DEF" w:rsidP="009A72C5">
            <w:r>
              <w:t>create_date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897D2" w14:textId="4C75EBCB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3F09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1DC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234A8" w14:textId="77777777" w:rsidR="000D0DEF" w:rsidRDefault="000D0DEF" w:rsidP="009A72C5"/>
        </w:tc>
      </w:tr>
      <w:tr w:rsidR="000D0DEF" w14:paraId="2C6654FD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F7ED5" w14:textId="77777777" w:rsidR="000D0DEF" w:rsidRDefault="000D0DEF" w:rsidP="009A72C5">
            <w:r>
              <w:rPr>
                <w:rFonts w:hint="eastAsia"/>
              </w:rPr>
              <w:t>创建人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18633" w14:textId="77777777" w:rsidR="000D0DEF" w:rsidRDefault="000D0DEF" w:rsidP="009A72C5">
            <w:r>
              <w:t>create_by_name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61DAE" w14:textId="25C31130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7D2A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7B61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21C5" w14:textId="77777777" w:rsidR="000D0DEF" w:rsidRDefault="000D0DEF" w:rsidP="009A72C5"/>
        </w:tc>
      </w:tr>
      <w:tr w:rsidR="000D0DEF" w14:paraId="539B5CF0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74041" w14:textId="77777777" w:rsidR="000D0DEF" w:rsidRDefault="000D0DEF" w:rsidP="009A72C5">
            <w:r>
              <w:rPr>
                <w:rFonts w:hint="eastAsia"/>
              </w:rPr>
              <w:t>最近更新时间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8EF5B" w14:textId="77777777" w:rsidR="000D0DEF" w:rsidRDefault="000D0DEF" w:rsidP="009A72C5">
            <w:r>
              <w:t>last_update_date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345B4" w14:textId="62E3B238" w:rsidR="000D0DEF" w:rsidRDefault="000D0DEF" w:rsidP="009A72C5">
            <w: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60DD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CD57B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9F54" w14:textId="77777777" w:rsidR="000D0DEF" w:rsidRDefault="000D0DEF" w:rsidP="009A72C5"/>
        </w:tc>
      </w:tr>
      <w:tr w:rsidR="000D0DEF" w14:paraId="0C29DD81" w14:textId="77777777" w:rsidTr="00515F4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9541C" w14:textId="77777777" w:rsidR="000D0DEF" w:rsidRDefault="000D0DEF" w:rsidP="009A72C5">
            <w:r>
              <w:rPr>
                <w:rFonts w:hint="eastAsia"/>
              </w:rPr>
              <w:t>更新人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C5F62" w14:textId="77777777" w:rsidR="000D0DEF" w:rsidRDefault="000D0DEF" w:rsidP="009A72C5">
            <w:r>
              <w:t>update_by_name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408B1" w14:textId="4777167C" w:rsidR="000D0DEF" w:rsidRDefault="00A7170B" w:rsidP="009A72C5">
            <w:r>
              <w:t>VARCHAR</w:t>
            </w:r>
            <w:r w:rsidR="000D0DEF">
              <w:t>(32)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E6330" w14:textId="77777777" w:rsidR="000D0DEF" w:rsidRDefault="000D0DEF" w:rsidP="009A72C5"/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01010" w14:textId="77777777" w:rsidR="000D0DEF" w:rsidRDefault="000D0DEF" w:rsidP="009A72C5"/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517AC" w14:textId="77777777" w:rsidR="000D0DEF" w:rsidRDefault="000D0DEF" w:rsidP="009A72C5"/>
        </w:tc>
      </w:tr>
    </w:tbl>
    <w:p w14:paraId="47F9A5F8" w14:textId="77777777" w:rsidR="009A72C5" w:rsidRDefault="009A72C5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2B7E13BE" w14:textId="07EAE35D" w:rsidR="00DF56F3" w:rsidRPr="00DB12D1" w:rsidRDefault="00A12E01" w:rsidP="00A12E01">
      <w:pPr>
        <w:pStyle w:val="4"/>
        <w:rPr>
          <w:color w:val="000000" w:themeColor="text1"/>
        </w:rPr>
      </w:pPr>
      <w:bookmarkStart w:id="150" w:name="_Toc248822194"/>
      <w:bookmarkStart w:id="151" w:name="_Toc248822259"/>
      <w:bookmarkStart w:id="152" w:name="_Toc249156195"/>
      <w:bookmarkStart w:id="153" w:name="_Toc269563275"/>
      <w:r w:rsidRPr="00DB12D1">
        <w:rPr>
          <w:color w:val="000000" w:themeColor="text1"/>
        </w:rPr>
        <w:t>4.</w:t>
      </w:r>
      <w:r w:rsidR="008C2226">
        <w:rPr>
          <w:rFonts w:hint="eastAsia"/>
          <w:color w:val="000000" w:themeColor="text1"/>
          <w:lang w:eastAsia="zh-CN"/>
        </w:rPr>
        <w:t>6</w:t>
      </w:r>
      <w:r w:rsidRPr="00DB12D1">
        <w:rPr>
          <w:color w:val="000000" w:themeColor="text1"/>
        </w:rPr>
        <w:t xml:space="preserve"> </w:t>
      </w:r>
      <w:r w:rsidR="00DF56F3" w:rsidRPr="00DB12D1">
        <w:rPr>
          <w:color w:val="000000" w:themeColor="text1"/>
        </w:rPr>
        <w:t>商品评论表（</w:t>
      </w:r>
      <w:r w:rsidR="00DF56F3" w:rsidRPr="00DB12D1">
        <w:rPr>
          <w:color w:val="000000" w:themeColor="text1"/>
        </w:rPr>
        <w:t>t_product_comment</w:t>
      </w:r>
      <w:r w:rsidR="00DF56F3" w:rsidRPr="00DB12D1">
        <w:rPr>
          <w:color w:val="000000" w:themeColor="text1"/>
        </w:rPr>
        <w:t>）</w:t>
      </w:r>
      <w:bookmarkEnd w:id="150"/>
      <w:bookmarkEnd w:id="151"/>
      <w:bookmarkEnd w:id="152"/>
      <w:bookmarkEnd w:id="15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843"/>
      </w:tblGrid>
      <w:tr w:rsidR="00DF56F3" w14:paraId="652CED6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E8D0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C64660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86A71E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6065C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ED6CF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37F71" w14:textId="77777777" w:rsidR="00DF56F3" w:rsidRDefault="00DF56F3" w:rsidP="00DF56F3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F56F3" w14:paraId="3EB9AED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D8EB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D5CB5" w14:textId="3BB66BCB" w:rsidR="00DF56F3" w:rsidRDefault="00373FE8" w:rsidP="00DF56F3">
            <w:r>
              <w:t>p</w:t>
            </w:r>
            <w:r w:rsidR="00DF56F3">
              <w:t>_comm</w:t>
            </w:r>
            <w:r>
              <w:rPr>
                <w:rFonts w:hint="eastAsia"/>
              </w:rPr>
              <w:t>ent</w:t>
            </w:r>
            <w:r w:rsidR="00DF56F3"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A3B1C" w14:textId="4F2953EE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A7339" w14:textId="64DE9541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30CAC" w14:textId="77777777" w:rsidR="00DF56F3" w:rsidRDefault="00DF56F3" w:rsidP="00DF56F3">
            <w:r>
              <w:t>Y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A20D0" w14:textId="77777777" w:rsidR="00DF56F3" w:rsidRDefault="00DF56F3" w:rsidP="00DF56F3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13558C" w14:paraId="7752A75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71C1" w14:textId="1342971F" w:rsidR="0013558C" w:rsidRDefault="0013558C" w:rsidP="00DF56F3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BDD25" w14:textId="37D03EEE" w:rsidR="0013558C" w:rsidRDefault="0013558C" w:rsidP="00DF56F3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9ACC" w14:textId="46F80FE9" w:rsidR="0013558C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27373" w14:textId="04422033" w:rsidR="0013558C" w:rsidRDefault="0013558C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FFFC" w14:textId="449FA098" w:rsidR="0013558C" w:rsidRDefault="0013558C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02E08" w14:textId="77777777" w:rsidR="0013558C" w:rsidRDefault="0013558C" w:rsidP="00DF56F3"/>
        </w:tc>
      </w:tr>
      <w:tr w:rsidR="00DF56F3" w14:paraId="740D7B8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561CB" w14:textId="77777777" w:rsidR="00DF56F3" w:rsidRDefault="00DF56F3" w:rsidP="00DF56F3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593F8" w14:textId="77777777" w:rsidR="00DF56F3" w:rsidRDefault="00DF56F3" w:rsidP="00DF56F3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A683C" w14:textId="35873A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DA927" w14:textId="5498FD39" w:rsidR="00DF56F3" w:rsidRDefault="00B45E5B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F1176" w14:textId="4EEACF2A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DC2F8" w14:textId="79AFDCFB" w:rsidR="00DF56F3" w:rsidRDefault="00DF56F3" w:rsidP="00DF56F3"/>
        </w:tc>
      </w:tr>
      <w:tr w:rsidR="00CD5F0B" w14:paraId="6C340CC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FD53C" w14:textId="1F9BFBF5" w:rsidR="00CD5F0B" w:rsidRDefault="00CD5F0B" w:rsidP="00DF56F3">
            <w:r>
              <w:rPr>
                <w:rFonts w:hint="eastAsia"/>
              </w:rPr>
              <w:t>订单明细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E422E8" w14:textId="59F8165C" w:rsidR="00CD5F0B" w:rsidRDefault="00CD5F0B" w:rsidP="00DF56F3">
            <w:r>
              <w:t>I</w:t>
            </w:r>
            <w:r>
              <w:rPr>
                <w:rFonts w:hint="eastAsia"/>
              </w:rPr>
              <w:t>tem_id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BFC64" w14:textId="60ED6114" w:rsidR="00CD5F0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E678F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D3FB" w14:textId="211A6E21" w:rsidR="00CD5F0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C27E9" w14:textId="77777777" w:rsidR="00CD5F0B" w:rsidRDefault="00CD5F0B" w:rsidP="00DF56F3"/>
        </w:tc>
      </w:tr>
      <w:tr w:rsidR="0098753B" w14:paraId="70DDAC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A5A7A" w14:textId="3DBC75C2" w:rsidR="0098753B" w:rsidRDefault="0098753B" w:rsidP="00DF56F3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E025" w14:textId="77BE82D4" w:rsidR="0098753B" w:rsidRDefault="0098753B" w:rsidP="00DF56F3"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E5E0" w14:textId="046B76F5" w:rsidR="0098753B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B94B8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54895" w14:textId="0DFFA2BC" w:rsidR="0098753B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7224" w14:textId="77777777" w:rsidR="0098753B" w:rsidRDefault="0098753B" w:rsidP="00DF56F3"/>
        </w:tc>
      </w:tr>
      <w:tr w:rsidR="00CD5F0B" w14:paraId="006E33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1DD20" w14:textId="7DF23AB1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CEEC3" w14:textId="7BAF1CDF" w:rsidR="00CD5F0B" w:rsidRPr="00FD1532" w:rsidRDefault="00CD5F0B" w:rsidP="00DF56F3">
            <w:pPr>
              <w:rPr>
                <w:color w:val="000000" w:themeColor="text1"/>
              </w:rPr>
            </w:pPr>
            <w:r w:rsidRPr="00FD1532">
              <w:rPr>
                <w:rFonts w:hint="eastAsia"/>
                <w:color w:val="000000" w:themeColor="text1"/>
              </w:rPr>
              <w:t>Order_code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09C62" w14:textId="2B9CB93A" w:rsidR="00CD5F0B" w:rsidRPr="00FD1532" w:rsidRDefault="00A7170B" w:rsidP="00DF56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="00CD5F0B" w:rsidRPr="00FD1532">
              <w:rPr>
                <w:rFonts w:hint="eastAsia"/>
                <w:color w:val="000000" w:themeColor="text1"/>
              </w:rPr>
              <w:t>(</w:t>
            </w:r>
            <w:r w:rsidR="0098753B" w:rsidRPr="00FD1532">
              <w:rPr>
                <w:rFonts w:hint="eastAsia"/>
                <w:color w:val="000000" w:themeColor="text1"/>
              </w:rPr>
              <w:t>20)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C4B05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6DC8C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7EFFA" w14:textId="77777777" w:rsidR="00CD5F0B" w:rsidRPr="00FD1532" w:rsidRDefault="00CD5F0B" w:rsidP="00DF56F3">
            <w:pPr>
              <w:rPr>
                <w:color w:val="000000" w:themeColor="text1"/>
              </w:rPr>
            </w:pPr>
          </w:p>
        </w:tc>
      </w:tr>
      <w:tr w:rsidR="00CD5F0B" w14:paraId="7659385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6CE9F" w14:textId="3957B7E2" w:rsidR="00CD5F0B" w:rsidRDefault="00CD5F0B" w:rsidP="00DF56F3">
            <w:r>
              <w:rPr>
                <w:rFonts w:hint="eastAsia"/>
              </w:rPr>
              <w:lastRenderedPageBreak/>
              <w:t>评论时间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0A7" w14:textId="60D6B047" w:rsidR="00CD5F0B" w:rsidRDefault="00CD5F0B" w:rsidP="00DF56F3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FD490" w14:textId="4A64244B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A6423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08C07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89F04" w14:textId="77777777" w:rsidR="00CD5F0B" w:rsidRDefault="00CD5F0B" w:rsidP="00DF56F3"/>
        </w:tc>
      </w:tr>
      <w:tr w:rsidR="00CD5F0B" w14:paraId="0241F45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598" w14:textId="36B2001F" w:rsidR="00CD5F0B" w:rsidRDefault="00CD5F0B" w:rsidP="00DF56F3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E3730" w14:textId="552148BF" w:rsidR="00CD5F0B" w:rsidRDefault="00CD5F0B" w:rsidP="00DF56F3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806A6" w14:textId="1ACB65BB" w:rsidR="00CD5F0B" w:rsidRDefault="00A7170B" w:rsidP="00DF56F3">
            <w:r>
              <w:t>Varchar</w:t>
            </w:r>
            <w:r w:rsidR="00CD5F0B">
              <w:rPr>
                <w:rFonts w:hint="eastAsia"/>
              </w:rPr>
              <w:t>(</w:t>
            </w:r>
            <w:r w:rsidR="00B234EC">
              <w:rPr>
                <w:rFonts w:hint="eastAsia"/>
                <w:lang w:eastAsia="zh-CN"/>
              </w:rPr>
              <w:t>40</w:t>
            </w:r>
            <w:r w:rsidR="00CD5F0B" w:rsidRPr="00BE5B86">
              <w:rPr>
                <w:strike/>
                <w:color w:val="FF0000"/>
              </w:rPr>
              <w:t>18</w:t>
            </w:r>
            <w:r w:rsidR="00CD5F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402D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CF712" w14:textId="77777777" w:rsidR="00CD5F0B" w:rsidRPr="00C024E0" w:rsidRDefault="00CD5F0B" w:rsidP="00DF56F3">
            <w:pPr>
              <w:rPr>
                <w:color w:val="FF0000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6426" w14:textId="77777777" w:rsidR="00CD5F0B" w:rsidRDefault="00CD5F0B" w:rsidP="00DF56F3"/>
        </w:tc>
      </w:tr>
      <w:tr w:rsidR="00A3461A" w14:paraId="52959CE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7E45B6" w14:textId="45267189" w:rsidR="00A3461A" w:rsidRDefault="00A3461A" w:rsidP="00DF56F3"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25A4" w14:textId="5280A054" w:rsidR="00A3461A" w:rsidRDefault="00A3461A" w:rsidP="00DF56F3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1EC34" w14:textId="1202F6EF" w:rsidR="00A3461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F68BF" w14:textId="77777777" w:rsidR="00A3461A" w:rsidRDefault="00A3461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249C4" w14:textId="3AE0B6A5" w:rsidR="00A3461A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D114" w14:textId="77777777" w:rsidR="00A3461A" w:rsidRDefault="00A3461A" w:rsidP="00DF56F3"/>
        </w:tc>
      </w:tr>
      <w:tr w:rsidR="00DF56F3" w14:paraId="73C0E009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F4662" w14:textId="77777777" w:rsidR="00DF56F3" w:rsidRDefault="00DF56F3" w:rsidP="00DF56F3">
            <w:r>
              <w:rPr>
                <w:rFonts w:hint="eastAsia"/>
              </w:rPr>
              <w:t>评论人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C05F9" w14:textId="77777777" w:rsidR="00DF56F3" w:rsidRDefault="00DF56F3" w:rsidP="00DF56F3">
            <w:r>
              <w:t>user_id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E22B6" w14:textId="16C7DE55" w:rsidR="00DF56F3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66055" w14:textId="63525BF8" w:rsidR="00DF56F3" w:rsidRDefault="0051472A" w:rsidP="00DF56F3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A69E8" w14:textId="59CBA019" w:rsidR="00DF56F3" w:rsidRPr="00C024E0" w:rsidRDefault="005C7F02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DB8A2" w14:textId="3971300D" w:rsidR="00DF56F3" w:rsidRDefault="00DF56F3" w:rsidP="00DF56F3"/>
        </w:tc>
      </w:tr>
      <w:tr w:rsidR="0098753B" w14:paraId="56A789ED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7477C" w14:textId="4DE5F910" w:rsidR="0098753B" w:rsidRDefault="0098753B" w:rsidP="00DF56F3">
            <w:r>
              <w:rPr>
                <w:rFonts w:hint="eastAsia"/>
              </w:rPr>
              <w:t>评论人昵称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E1C71" w14:textId="31856DD0" w:rsidR="0098753B" w:rsidRDefault="0098753B" w:rsidP="0098753B">
            <w:r>
              <w:rPr>
                <w:rFonts w:hint="eastAsia"/>
              </w:rPr>
              <w:t>nickname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5DDF6" w14:textId="4EB72820" w:rsidR="0098753B" w:rsidRDefault="00A7170B" w:rsidP="00DF56F3">
            <w:r>
              <w:t>Varchar</w:t>
            </w:r>
            <w:r w:rsidR="0098753B">
              <w:rPr>
                <w:rFonts w:hint="eastAsia"/>
              </w:rPr>
              <w:t>(</w:t>
            </w:r>
            <w:r w:rsidR="00D13650">
              <w:rPr>
                <w:rFonts w:hint="eastAsia"/>
              </w:rPr>
              <w:t>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10813" w14:textId="77777777" w:rsidR="0098753B" w:rsidRDefault="0098753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F9559" w14:textId="77777777" w:rsidR="0098753B" w:rsidRDefault="0098753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14603" w14:textId="77777777" w:rsidR="0098753B" w:rsidRDefault="0098753B" w:rsidP="00DF56F3"/>
        </w:tc>
      </w:tr>
      <w:tr w:rsidR="00CD5F0B" w14:paraId="77B3B36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4F84" w14:textId="36E26ACF" w:rsidR="00CD5F0B" w:rsidRDefault="00CD5F0B" w:rsidP="00DF56F3">
            <w:r>
              <w:rPr>
                <w:rFonts w:hint="eastAsia"/>
              </w:rPr>
              <w:t>评论标题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32464" w14:textId="79F59B4C" w:rsidR="00CD5F0B" w:rsidRDefault="0098753B" w:rsidP="00DF56F3">
            <w:r>
              <w:rPr>
                <w:rFonts w:hint="eastAsia"/>
              </w:rPr>
              <w:t>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7D4F7" w14:textId="6E647400" w:rsidR="00CD5F0B" w:rsidRDefault="00A7170B" w:rsidP="00DF56F3">
            <w:r>
              <w:t>Varchar</w:t>
            </w:r>
            <w:r w:rsidR="0098753B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1C9E5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B1894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ABD0E" w14:textId="77777777" w:rsidR="00CD5F0B" w:rsidRDefault="00CD5F0B" w:rsidP="00DF56F3"/>
        </w:tc>
      </w:tr>
      <w:tr w:rsidR="00DF56F3" w14:paraId="68443A2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FBA85" w14:textId="77777777" w:rsidR="00DF56F3" w:rsidRDefault="00DF56F3" w:rsidP="00DF56F3">
            <w:r>
              <w:rPr>
                <w:rFonts w:hint="eastAsia"/>
              </w:rPr>
              <w:t>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366E4" w14:textId="5A2F58D1" w:rsidR="00DF56F3" w:rsidRDefault="0051472A" w:rsidP="00DF56F3">
            <w: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2C37" w14:textId="1EC32840" w:rsidR="00DF56F3" w:rsidRDefault="00A7170B" w:rsidP="00DF56F3">
            <w:r>
              <w:t>VARCHAR</w:t>
            </w:r>
            <w:r w:rsidR="0051472A">
              <w:t>(</w:t>
            </w:r>
            <w:r w:rsidR="0051472A">
              <w:rPr>
                <w:rFonts w:hint="eastAsia"/>
              </w:rPr>
              <w:t>10</w:t>
            </w:r>
            <w:r w:rsidR="00DF56F3">
              <w:t>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2FB2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280D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0615" w14:textId="185EDCEC" w:rsidR="00DF56F3" w:rsidRDefault="00DF56F3" w:rsidP="00DF56F3"/>
        </w:tc>
      </w:tr>
      <w:tr w:rsidR="00CD5F0B" w14:paraId="22506D97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8F7C6" w14:textId="5AC63EE2" w:rsidR="00CD5F0B" w:rsidRDefault="00CD5F0B" w:rsidP="00DF56F3">
            <w:r>
              <w:rPr>
                <w:rFonts w:hint="eastAsia"/>
              </w:rPr>
              <w:t>购买时间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661BD" w14:textId="63953670" w:rsidR="00CD5F0B" w:rsidRDefault="00CD5F0B" w:rsidP="00DF56F3">
            <w:r>
              <w:t>B</w:t>
            </w:r>
            <w:r>
              <w:rPr>
                <w:rFonts w:hint="eastAsia"/>
              </w:rPr>
              <w:t>uy_date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05E69" w14:textId="7ED13D5D" w:rsidR="00CD5F0B" w:rsidRDefault="00CD5F0B" w:rsidP="00DF56F3">
            <w:r>
              <w:rPr>
                <w:rFonts w:hint="eastAsia"/>
              </w:rPr>
              <w:t>date</w:t>
            </w:r>
            <w:r w:rsidR="00963454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2B85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5AA8E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CED17" w14:textId="77777777" w:rsidR="00CD5F0B" w:rsidRDefault="00CD5F0B" w:rsidP="00DF56F3"/>
        </w:tc>
      </w:tr>
      <w:tr w:rsidR="00CD5F0B" w14:paraId="3CAC20E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6A2E" w14:textId="31020264" w:rsidR="00CD5F0B" w:rsidRDefault="00CD5F0B" w:rsidP="00DF56F3">
            <w:r>
              <w:rPr>
                <w:rFonts w:hint="eastAsia"/>
              </w:rPr>
              <w:t>评论分数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962F2" w14:textId="79D9D4F4" w:rsidR="00CD5F0B" w:rsidRDefault="00CD5F0B" w:rsidP="00DF56F3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5978A" w14:textId="348894A1" w:rsidR="00CD5F0B" w:rsidRDefault="00CD5F0B" w:rsidP="00DF56F3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33065" w14:textId="49D955AD" w:rsidR="00CD5F0B" w:rsidRDefault="00CD5F0B" w:rsidP="00DF56F3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736C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F5B06" w14:textId="77777777" w:rsidR="00CD5F0B" w:rsidRDefault="00CD5F0B" w:rsidP="00DF56F3"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：好评</w:t>
            </w:r>
          </w:p>
          <w:p w14:paraId="09D3ED8C" w14:textId="77777777" w:rsidR="00CD5F0B" w:rsidRDefault="00CD5F0B" w:rsidP="00DF56F3">
            <w:r>
              <w:rPr>
                <w:rFonts w:hint="eastAsia"/>
              </w:rPr>
              <w:t>2-3</w:t>
            </w:r>
            <w:r>
              <w:rPr>
                <w:rFonts w:hint="eastAsia"/>
              </w:rPr>
              <w:t>：中评</w:t>
            </w:r>
          </w:p>
          <w:p w14:paraId="445CF191" w14:textId="42FEF3BC" w:rsidR="00CD5F0B" w:rsidRDefault="00CD5F0B" w:rsidP="00DF56F3"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：差评</w:t>
            </w:r>
          </w:p>
        </w:tc>
      </w:tr>
      <w:tr w:rsidR="00DF56F3" w14:paraId="72E91840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6F069" w14:textId="77777777" w:rsidR="00DF56F3" w:rsidRDefault="00DF56F3" w:rsidP="00DF56F3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1BF9E" w14:textId="70B7E717" w:rsidR="00DF56F3" w:rsidRDefault="00DF56F3" w:rsidP="00DF56F3">
            <w:r>
              <w:t>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0D136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6E307" w14:textId="77777777" w:rsidR="00DF56F3" w:rsidRDefault="00DF56F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0584A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35B8A" w14:textId="77777777" w:rsidR="00DF56F3" w:rsidRDefault="0098753B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3F77D311" w14:textId="050A9B5B" w:rsidR="0098753B" w:rsidRDefault="0098753B" w:rsidP="00DF56F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</w:t>
            </w:r>
          </w:p>
        </w:tc>
      </w:tr>
      <w:tr w:rsidR="00DF56F3" w14:paraId="366F785A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450B9" w14:textId="77777777" w:rsidR="00DF56F3" w:rsidRDefault="00DF56F3" w:rsidP="00DF56F3">
            <w:r>
              <w:rPr>
                <w:rFonts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C49E" w14:textId="77777777" w:rsidR="00DF56F3" w:rsidRDefault="00DF56F3" w:rsidP="00DF56F3">
            <w:r>
              <w:t>type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89B2A" w14:textId="77777777" w:rsidR="00DF56F3" w:rsidRDefault="00DF56F3" w:rsidP="00DF56F3">
            <w: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59C30" w14:textId="21AC7746" w:rsidR="00DF56F3" w:rsidRDefault="00DB6F32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58FB8" w14:textId="77777777" w:rsidR="00DF56F3" w:rsidRDefault="00DF56F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EF88A" w14:textId="77777777" w:rsidR="00DF56F3" w:rsidRDefault="00DF56F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  <w:p w14:paraId="09E25A69" w14:textId="449E50D0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1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买家评价</w:t>
            </w:r>
          </w:p>
          <w:p w14:paraId="4BB332A1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2 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匿名评价</w:t>
            </w:r>
          </w:p>
          <w:p w14:paraId="34AA2514" w14:textId="77777777" w:rsidR="00DB6F32" w:rsidRPr="003C27A4" w:rsidRDefault="00DB6F32" w:rsidP="00DB6F32">
            <w:pPr>
              <w:keepNext/>
              <w:keepLines/>
              <w:spacing w:before="240" w:after="64" w:line="320" w:lineRule="auto"/>
              <w:outlineLvl w:val="8"/>
              <w:rPr>
                <w:sz w:val="18"/>
                <w:szCs w:val="18"/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＝</w:t>
            </w:r>
            <w:r w:rsidRPr="003C27A4">
              <w:rPr>
                <w:sz w:val="18"/>
                <w:szCs w:val="18"/>
                <w:lang w:eastAsia="zh-CN"/>
              </w:rPr>
              <w:t xml:space="preserve">3 </w:t>
            </w:r>
            <w:r w:rsidRPr="003C27A4">
              <w:rPr>
                <w:sz w:val="18"/>
                <w:szCs w:val="18"/>
                <w:lang w:eastAsia="zh-CN"/>
              </w:rPr>
              <w:tab/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追加评论</w:t>
            </w:r>
          </w:p>
          <w:p w14:paraId="53B734BF" w14:textId="7E5D3AE4" w:rsidR="00DB6F32" w:rsidRDefault="00DB6F32" w:rsidP="00DB6F32">
            <w:pPr>
              <w:rPr>
                <w:lang w:eastAsia="zh-CN"/>
              </w:rPr>
            </w:pPr>
            <w:r w:rsidRPr="003C27A4">
              <w:rPr>
                <w:sz w:val="18"/>
                <w:szCs w:val="18"/>
                <w:lang w:eastAsia="zh-CN"/>
              </w:rPr>
              <w:t xml:space="preserve">type = 4    </w:t>
            </w:r>
            <w:r w:rsidRPr="003C27A4">
              <w:rPr>
                <w:rFonts w:hint="eastAsia"/>
                <w:sz w:val="18"/>
                <w:szCs w:val="18"/>
                <w:lang w:eastAsia="zh-CN"/>
              </w:rPr>
              <w:t>系统自动评价（预留字段）</w:t>
            </w:r>
          </w:p>
        </w:tc>
      </w:tr>
      <w:tr w:rsidR="00D96127" w14:paraId="62EE8A2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5D5D9" w14:textId="4395D59F" w:rsidR="00D96127" w:rsidRDefault="00D96127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是否有回复评论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96EA" w14:textId="647EF006" w:rsidR="00D96127" w:rsidRDefault="00D96127" w:rsidP="00DF56F3">
            <w:r>
              <w:t>I</w:t>
            </w:r>
            <w:r>
              <w:rPr>
                <w:rFonts w:hint="eastAsia"/>
              </w:rPr>
              <w:t>s_reply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F4182" w14:textId="2917AF3D" w:rsidR="00D96127" w:rsidRDefault="00D96127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10266" w14:textId="0CAA70EF" w:rsidR="00D96127" w:rsidRDefault="00D96127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EBA8" w14:textId="77777777" w:rsidR="00D96127" w:rsidRDefault="00D96127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A7255" w14:textId="77777777" w:rsidR="00D96127" w:rsidRDefault="00D96127" w:rsidP="00DF56F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未回复</w:t>
            </w:r>
          </w:p>
          <w:p w14:paraId="0A0E5564" w14:textId="031AEE95" w:rsidR="00D96127" w:rsidRDefault="00D96127" w:rsidP="00DF56F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已回复</w:t>
            </w:r>
          </w:p>
        </w:tc>
      </w:tr>
      <w:tr w:rsidR="0051472A" w14:paraId="2809A602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F00A" w14:textId="7060FA86" w:rsidR="0051472A" w:rsidRDefault="0051472A" w:rsidP="00DF56F3">
            <w:r>
              <w:rPr>
                <w:rFonts w:hint="eastAsia"/>
              </w:rPr>
              <w:t>卖家回复内容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7E16" w14:textId="3C044D9A" w:rsidR="0051472A" w:rsidRDefault="0051472A" w:rsidP="00DF56F3">
            <w:r>
              <w:t>R</w:t>
            </w:r>
            <w:r>
              <w:rPr>
                <w:rFonts w:hint="eastAsia"/>
              </w:rPr>
              <w:t>eply_content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BCC49" w14:textId="586F93AB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8F27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BD438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93957" w14:textId="77777777" w:rsidR="0051472A" w:rsidRDefault="0051472A" w:rsidP="00DF56F3"/>
        </w:tc>
      </w:tr>
      <w:tr w:rsidR="00840D33" w14:paraId="2C9680C4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E1812" w14:textId="1646E7D9" w:rsidR="00840D33" w:rsidRDefault="00840D33" w:rsidP="00DF56F3">
            <w:r>
              <w:t>卖家回复评分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2DE7" w14:textId="44D1BD6B" w:rsidR="00840D33" w:rsidRDefault="0048746C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reply_score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3B5B4" w14:textId="50D85A7B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EC2D6" w14:textId="77777777" w:rsidR="00840D33" w:rsidRDefault="00840D33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5CBD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3A610" w14:textId="77777777" w:rsidR="00840D33" w:rsidRDefault="00840D33" w:rsidP="00DF56F3"/>
        </w:tc>
      </w:tr>
      <w:tr w:rsidR="00840D33" w14:paraId="37F530B5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82655" w14:textId="6139C20C" w:rsidR="00840D33" w:rsidRDefault="00840D33" w:rsidP="00DF56F3">
            <w:r>
              <w:t>卖家回复状态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35D3A" w14:textId="3F1ACB5C" w:rsidR="00840D33" w:rsidRDefault="0048746C" w:rsidP="00DF56F3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eply_status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C4573" w14:textId="74D21499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11C47" w14:textId="58D86520" w:rsidR="00840D33" w:rsidRDefault="00840D33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69EEB" w14:textId="77777777" w:rsidR="00840D33" w:rsidRDefault="00840D33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B7004" w14:textId="4247D58D" w:rsidR="00840D33" w:rsidRDefault="00840D33" w:rsidP="00DF56F3">
            <w:r>
              <w:rPr>
                <w:rFonts w:ascii="微软雅黑" w:eastAsia="微软雅黑" w:hAnsi="微软雅黑" w:hint="eastAsia"/>
                <w:sz w:val="21"/>
                <w:szCs w:val="21"/>
              </w:rPr>
              <w:t>1 正常，2 表示删除</w:t>
            </w:r>
          </w:p>
        </w:tc>
      </w:tr>
      <w:tr w:rsidR="0051472A" w14:paraId="229E3F2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98215" w14:textId="06B497BE" w:rsidR="0051472A" w:rsidRDefault="0051472A" w:rsidP="00DF56F3">
            <w:r>
              <w:rPr>
                <w:rFonts w:hint="eastAsia"/>
              </w:rPr>
              <w:t>卖家登录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01BF2" w14:textId="20871C77" w:rsidR="0051472A" w:rsidRDefault="00CD5F0B" w:rsidP="00DF56F3">
            <w:r>
              <w:t>reply</w:t>
            </w:r>
            <w:r>
              <w:rPr>
                <w:rFonts w:hint="eastAsia"/>
              </w:rPr>
              <w:t>_by</w:t>
            </w:r>
            <w:r w:rsidR="0051472A">
              <w:rPr>
                <w:rFonts w:hint="eastAsia"/>
              </w:rP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CF539" w14:textId="2AEF8748" w:rsidR="0051472A" w:rsidRDefault="00A7170B" w:rsidP="00DF56F3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856A3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07743" w14:textId="0F2A81FB" w:rsidR="0051472A" w:rsidRPr="00C024E0" w:rsidRDefault="00E228C0" w:rsidP="00DF56F3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C538E" w14:textId="77777777" w:rsidR="0051472A" w:rsidRDefault="0051472A" w:rsidP="00DF56F3"/>
        </w:tc>
      </w:tr>
      <w:tr w:rsidR="0051472A" w14:paraId="2DA51ACF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5DB07" w14:textId="5CF2BF82" w:rsidR="0051472A" w:rsidRDefault="0051472A" w:rsidP="00DF56F3">
            <w:r>
              <w:rPr>
                <w:rFonts w:hint="eastAsia"/>
              </w:rPr>
              <w:t>卖家登录名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5B9B" w14:textId="03774C66" w:rsidR="0051472A" w:rsidRDefault="00CD5F0B" w:rsidP="00DF56F3">
            <w:r>
              <w:t>R</w:t>
            </w:r>
            <w:r>
              <w:rPr>
                <w:rFonts w:hint="eastAsia"/>
              </w:rPr>
              <w:t>eply_by</w:t>
            </w:r>
            <w:r w:rsidR="0051472A">
              <w:rPr>
                <w:rFonts w:hint="eastAsia"/>
              </w:rPr>
              <w:t>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72EC2" w14:textId="56816BAC" w:rsidR="0051472A" w:rsidRDefault="00A7170B" w:rsidP="00DF56F3">
            <w:r>
              <w:t>Varchar</w:t>
            </w:r>
            <w:r w:rsidR="0051472A">
              <w:rPr>
                <w:rFonts w:hint="eastAsia"/>
              </w:rPr>
              <w:t>(5</w:t>
            </w:r>
            <w:r w:rsidR="00CD5F0B">
              <w:rPr>
                <w:rFonts w:hint="eastAsia"/>
              </w:rPr>
              <w:t>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9C66F" w14:textId="77777777" w:rsidR="0051472A" w:rsidRDefault="0051472A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E50D6" w14:textId="77777777" w:rsidR="0051472A" w:rsidRDefault="0051472A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0AA4" w14:textId="77777777" w:rsidR="0051472A" w:rsidRDefault="0051472A" w:rsidP="00DF56F3"/>
        </w:tc>
      </w:tr>
      <w:tr w:rsidR="00CD5F0B" w14:paraId="6FA4AB7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8F4A5" w14:textId="1B7DEFED" w:rsidR="00CD5F0B" w:rsidRDefault="0098753B" w:rsidP="00DF56F3">
            <w:r>
              <w:rPr>
                <w:rFonts w:hint="eastAsia"/>
              </w:rPr>
              <w:t>卖家回复日期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E2054" w14:textId="61EFB7FC" w:rsidR="00CD5F0B" w:rsidRDefault="0098753B" w:rsidP="00DF56F3">
            <w:r>
              <w:t>R</w:t>
            </w:r>
            <w:r>
              <w:rPr>
                <w:rFonts w:hint="eastAsia"/>
              </w:rPr>
              <w:t>eply_date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B0DCF" w14:textId="4472305D" w:rsidR="00CD5F0B" w:rsidRDefault="0098753B" w:rsidP="00DF56F3">
            <w:r>
              <w:rPr>
                <w:rFonts w:hint="eastAsia"/>
              </w:rPr>
              <w:t>date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8921" w14:textId="77777777" w:rsidR="00CD5F0B" w:rsidRDefault="00CD5F0B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2830B" w14:textId="77777777" w:rsidR="00CD5F0B" w:rsidRDefault="00CD5F0B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9FE7B" w14:textId="77777777" w:rsidR="00CD5F0B" w:rsidRDefault="00CD5F0B" w:rsidP="00DF56F3"/>
        </w:tc>
      </w:tr>
      <w:tr w:rsidR="00D13650" w14:paraId="716FAD11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F301" w14:textId="6D7069F8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是否有追加评论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050D8" w14:textId="77777777" w:rsidR="0025660B" w:rsidRPr="00AD5E8B" w:rsidRDefault="00D13650" w:rsidP="00AD5E8B">
            <w:pPr>
              <w:pStyle w:val="a8"/>
              <w:ind w:firstLineChars="0" w:firstLine="0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54" w:name="_Toc249070417"/>
            <w:bookmarkStart w:id="155" w:name="_Toc249156196"/>
            <w:r w:rsidRPr="00AD5E8B">
              <w:rPr>
                <w:rFonts w:ascii="Times New Roman" w:hAnsi="Times New Roman"/>
                <w:sz w:val="24"/>
                <w:szCs w:val="24"/>
              </w:rPr>
              <w:t>Is</w:t>
            </w:r>
            <w:r w:rsidR="0025660B" w:rsidRPr="00AD5E8B">
              <w:rPr>
                <w:rFonts w:ascii="Times New Roman" w:hAnsi="Times New Roman"/>
                <w:sz w:val="24"/>
                <w:szCs w:val="24"/>
              </w:rPr>
              <w:t>_have_additional</w:t>
            </w:r>
            <w:bookmarkEnd w:id="154"/>
            <w:bookmarkEnd w:id="155"/>
          </w:p>
          <w:p w14:paraId="52AA6CD1" w14:textId="4C3A1CA6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D66A3" w14:textId="2062597B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77DD0" w14:textId="780F91FB" w:rsidR="00D13650" w:rsidRDefault="00D13650" w:rsidP="00DF56F3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2857C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5BFFF" w14:textId="77777777" w:rsidR="00D13650" w:rsidRDefault="00D13650" w:rsidP="00DF56F3">
            <w:r>
              <w:rPr>
                <w:rFonts w:hint="eastAsia"/>
              </w:rPr>
              <w:t>0:no</w:t>
            </w:r>
          </w:p>
          <w:p w14:paraId="7FE78F41" w14:textId="207465D1" w:rsidR="00D13650" w:rsidRDefault="00D13650" w:rsidP="00DF56F3">
            <w:r>
              <w:rPr>
                <w:rFonts w:hint="eastAsia"/>
              </w:rPr>
              <w:t>1:yes</w:t>
            </w:r>
          </w:p>
        </w:tc>
      </w:tr>
      <w:tr w:rsidR="00D13650" w14:paraId="30DEE7F8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F3540" w14:textId="7473446B" w:rsidR="00D13650" w:rsidRDefault="00D13650" w:rsidP="00DF56F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是否有评论内容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A9252" w14:textId="4C8297D8" w:rsidR="00D13650" w:rsidRDefault="00D13650" w:rsidP="00DF56F3">
            <w:r>
              <w:t>I</w:t>
            </w:r>
            <w:r>
              <w:rPr>
                <w:rFonts w:hint="eastAsia"/>
              </w:rPr>
              <w:t>s_have_Content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24DD" w14:textId="6F7B02F0" w:rsidR="00D13650" w:rsidRDefault="00D13650" w:rsidP="00DF56F3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EFA4A" w14:textId="5D2CA733" w:rsidR="00D13650" w:rsidRDefault="00D13650" w:rsidP="00DF56F3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4D81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CAA0DF" w14:textId="77777777" w:rsidR="00D13650" w:rsidRDefault="00D13650" w:rsidP="00DF56F3">
            <w:r>
              <w:rPr>
                <w:rFonts w:hint="eastAsia"/>
              </w:rPr>
              <w:t>1:Yes</w:t>
            </w:r>
          </w:p>
          <w:p w14:paraId="45824005" w14:textId="1A197960" w:rsidR="00D13650" w:rsidRDefault="00D13650" w:rsidP="00DF56F3">
            <w:r>
              <w:rPr>
                <w:rFonts w:hint="eastAsia"/>
              </w:rPr>
              <w:t>0:no</w:t>
            </w:r>
          </w:p>
        </w:tc>
      </w:tr>
      <w:tr w:rsidR="00D13650" w14:paraId="58F95F93" w14:textId="77777777" w:rsidTr="003C27A4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897C1" w14:textId="71E3374D" w:rsidR="00D13650" w:rsidRDefault="00D13650" w:rsidP="00DF56F3">
            <w:pPr>
              <w:rPr>
                <w:lang w:eastAsia="zh-CN"/>
              </w:rPr>
            </w:pP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2792A" w14:textId="77777777" w:rsidR="00D13650" w:rsidRDefault="00D13650" w:rsidP="00DF56F3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26FD" w14:textId="77777777" w:rsidR="00D13650" w:rsidRDefault="00D13650" w:rsidP="00DF56F3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6C83" w14:textId="77777777" w:rsidR="00D13650" w:rsidRDefault="00D13650" w:rsidP="00DF56F3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AA4B3" w14:textId="77777777" w:rsidR="00D13650" w:rsidRDefault="00D13650" w:rsidP="00DF56F3"/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D28F6" w14:textId="77777777" w:rsidR="00D13650" w:rsidRDefault="00D13650" w:rsidP="00DF56F3"/>
        </w:tc>
      </w:tr>
    </w:tbl>
    <w:p w14:paraId="6E185915" w14:textId="698A435B" w:rsidR="00DF56F3" w:rsidRDefault="00DF56F3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34CD8B52" w14:textId="592112C4" w:rsidR="00D13650" w:rsidRDefault="0025660B" w:rsidP="0025660B">
      <w:pPr>
        <w:pStyle w:val="4"/>
      </w:pPr>
      <w:bookmarkStart w:id="156" w:name="_Toc249156197"/>
      <w:bookmarkStart w:id="157" w:name="_Toc269563276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7</w:t>
      </w:r>
      <w:r w:rsidR="00D13650">
        <w:t>商品评论汇总表</w:t>
      </w:r>
      <w:r w:rsidR="00D13650">
        <w:t>(t_product_comment_stat)</w:t>
      </w:r>
      <w:bookmarkEnd w:id="156"/>
      <w:bookmarkEnd w:id="157"/>
    </w:p>
    <w:tbl>
      <w:tblPr>
        <w:tblW w:w="9810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134"/>
        <w:gridCol w:w="1985"/>
      </w:tblGrid>
      <w:tr w:rsidR="00D13650" w14:paraId="11BF3072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C30C78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C244EA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DA9F60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20DB99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955F7D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D0F43" w14:textId="77777777" w:rsidR="00D13650" w:rsidRDefault="00D13650" w:rsidP="00D13650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D13650" w14:paraId="38E14CF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2343E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B1C85" w14:textId="54C3115D" w:rsidR="00D13650" w:rsidRDefault="00D13650" w:rsidP="00D13650">
            <w:r>
              <w:t>p_c</w:t>
            </w:r>
            <w:r>
              <w:rPr>
                <w:rFonts w:hint="eastAsia"/>
              </w:rPr>
              <w:t>_s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1E6AC" w14:textId="3E0C8F22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B0B7C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453F7" w14:textId="77777777" w:rsidR="00D13650" w:rsidRDefault="00D13650" w:rsidP="00D13650">
            <w:r>
              <w:t>Y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5DBE2" w14:textId="77777777" w:rsidR="00D13650" w:rsidRDefault="00D13650" w:rsidP="00D13650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D13650" w14:paraId="0FB568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52E1" w14:textId="77777777" w:rsidR="00D13650" w:rsidRDefault="00D13650" w:rsidP="00D13650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54459" w14:textId="77777777" w:rsidR="00D13650" w:rsidRDefault="00D13650" w:rsidP="00D13650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7BF687" w14:textId="02DBE98A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D7DF9" w14:textId="77777777" w:rsidR="00D13650" w:rsidRDefault="00D13650" w:rsidP="00D13650">
            <w:r>
              <w:t>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86A1" w14:textId="7BBD25CC" w:rsidR="00D13650" w:rsidRPr="00C024E0" w:rsidRDefault="00426265" w:rsidP="00D13650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D224" w14:textId="77777777" w:rsidR="00D13650" w:rsidRDefault="00D13650" w:rsidP="00D13650"/>
        </w:tc>
      </w:tr>
      <w:tr w:rsidR="00D13650" w14:paraId="34098AAB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7AA89" w14:textId="31F2DAE7" w:rsidR="00D13650" w:rsidRDefault="00954D4B" w:rsidP="00D13650">
            <w:r>
              <w:rPr>
                <w:rFonts w:hint="eastAsia"/>
              </w:rPr>
              <w:t>总评价数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62C3A" w14:textId="768464C2" w:rsidR="00D13650" w:rsidRDefault="00954D4B" w:rsidP="00D13650">
            <w:r>
              <w:t>T</w:t>
            </w:r>
            <w:r>
              <w:rPr>
                <w:rFonts w:hint="eastAsia"/>
              </w:rPr>
              <w:t>otal_number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B7A7A" w14:textId="5D33AB01" w:rsidR="00D13650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63FC9" w14:textId="6AA5CE71" w:rsidR="00D13650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D4F7" w14:textId="77777777" w:rsidR="00D13650" w:rsidRDefault="00D13650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BE47F" w14:textId="78F06820" w:rsidR="00D13650" w:rsidRDefault="00954D4B" w:rsidP="00D1365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总评价数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>好评</w:t>
            </w:r>
            <w:r>
              <w:rPr>
                <w:rFonts w:hint="eastAsia"/>
                <w:lang w:eastAsia="zh-CN"/>
              </w:rPr>
              <w:lastRenderedPageBreak/>
              <w:t>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中评数</w:t>
            </w:r>
            <w:r>
              <w:rPr>
                <w:rFonts w:hint="eastAsia"/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差评数</w:t>
            </w:r>
          </w:p>
        </w:tc>
      </w:tr>
      <w:tr w:rsidR="00EE30DC" w14:paraId="74A23B2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3B8B9" w14:textId="0238D9FD" w:rsidR="00EE30DC" w:rsidRDefault="00EE30DC" w:rsidP="00D13650">
            <w:r>
              <w:rPr>
                <w:rFonts w:hint="eastAsia"/>
              </w:rPr>
              <w:lastRenderedPageBreak/>
              <w:t>系统自动评价次数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287D3" w14:textId="4041B74F" w:rsidR="00EE30DC" w:rsidRDefault="00EE30DC" w:rsidP="00D13650">
            <w:r>
              <w:t>S</w:t>
            </w:r>
            <w:r>
              <w:rPr>
                <w:rFonts w:hint="eastAsia"/>
              </w:rPr>
              <w:t>ystem_number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14B60" w14:textId="49946666" w:rsidR="00EE30DC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54B50" w14:textId="77777777" w:rsidR="00EE30DC" w:rsidRDefault="00EE30DC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700B3" w14:textId="77777777" w:rsidR="00EE30DC" w:rsidRDefault="00EE30DC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29530" w14:textId="77777777" w:rsidR="00EE30DC" w:rsidRDefault="00EE30DC" w:rsidP="00D13650"/>
        </w:tc>
      </w:tr>
      <w:tr w:rsidR="008B6FE3" w14:paraId="759809F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66810" w14:textId="26F65324" w:rsidR="008B6FE3" w:rsidRDefault="008B6FE3" w:rsidP="00D13650">
            <w:r>
              <w:rPr>
                <w:rFonts w:hint="eastAsia"/>
              </w:rPr>
              <w:t>平均得分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F212" w14:textId="191FF763" w:rsidR="008B6FE3" w:rsidRDefault="008B6FE3" w:rsidP="00D13650">
            <w:r>
              <w:t>P</w:t>
            </w:r>
            <w:r>
              <w:rPr>
                <w:rFonts w:hint="eastAsia"/>
              </w:rPr>
              <w:t>rod_score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D8897" w14:textId="14124155" w:rsidR="008B6FE3" w:rsidRDefault="008B6FE3" w:rsidP="00D13650">
            <w:r>
              <w:t>N</w:t>
            </w:r>
            <w:r>
              <w:rPr>
                <w:rFonts w:hint="eastAsia"/>
              </w:rPr>
              <w:t>umber(3,2)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DB9A3" w14:textId="77777777" w:rsidR="008B6FE3" w:rsidRDefault="008B6FE3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75F35" w14:textId="77777777" w:rsidR="008B6FE3" w:rsidRDefault="008B6FE3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C488D" w14:textId="77777777" w:rsidR="008B6FE3" w:rsidRDefault="008B6FE3" w:rsidP="00D13650"/>
        </w:tc>
      </w:tr>
      <w:tr w:rsidR="00954D4B" w14:paraId="6F5F99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7E49B" w14:textId="133F9844" w:rsidR="00954D4B" w:rsidRDefault="00954D4B" w:rsidP="00D13650">
            <w:r>
              <w:rPr>
                <w:rFonts w:hint="eastAsia"/>
              </w:rPr>
              <w:t>好评数目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9D2A5" w14:textId="105DCA08" w:rsidR="00954D4B" w:rsidRDefault="00954D4B" w:rsidP="00D13650">
            <w:r>
              <w:t>B</w:t>
            </w:r>
            <w:r>
              <w:rPr>
                <w:rFonts w:hint="eastAsia"/>
              </w:rPr>
              <w:t>est_number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82D097" w14:textId="1330F13E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92A17" w14:textId="75EDC33A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8A4C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66C90" w14:textId="77777777" w:rsidR="00954D4B" w:rsidRDefault="00954D4B" w:rsidP="00D13650"/>
        </w:tc>
      </w:tr>
      <w:tr w:rsidR="00954D4B" w14:paraId="04FCFE20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C6E1E" w14:textId="78ADB85C" w:rsidR="00954D4B" w:rsidRDefault="00954D4B" w:rsidP="00D13650">
            <w:r>
              <w:rPr>
                <w:rFonts w:hint="eastAsia"/>
              </w:rPr>
              <w:t>中评数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9327E" w14:textId="60557D3B" w:rsidR="00954D4B" w:rsidRDefault="00954D4B" w:rsidP="00D13650">
            <w:r>
              <w:rPr>
                <w:rFonts w:hint="eastAsia"/>
              </w:rPr>
              <w:t>mid_number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CB16" w14:textId="386E8CCB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5F77C" w14:textId="3D6783C7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50DA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E77F7" w14:textId="77777777" w:rsidR="00954D4B" w:rsidRDefault="00954D4B" w:rsidP="00D13650"/>
        </w:tc>
      </w:tr>
      <w:tr w:rsidR="00954D4B" w14:paraId="2EBFF08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1F381" w14:textId="147AB253" w:rsidR="00954D4B" w:rsidRDefault="00954D4B" w:rsidP="00D13650">
            <w:r>
              <w:rPr>
                <w:rFonts w:hint="eastAsia"/>
              </w:rPr>
              <w:t>差评数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058" w14:textId="5187024E" w:rsidR="00954D4B" w:rsidRDefault="00954D4B" w:rsidP="00D13650">
            <w:r>
              <w:t>B</w:t>
            </w:r>
            <w:r>
              <w:rPr>
                <w:rFonts w:hint="eastAsia"/>
              </w:rPr>
              <w:t>ad_number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810EC" w14:textId="44E858AF" w:rsidR="00954D4B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F870" w14:textId="47373EF0" w:rsidR="00954D4B" w:rsidRDefault="00954D4B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0BE33" w14:textId="77777777" w:rsidR="00954D4B" w:rsidRDefault="00954D4B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7860" w14:textId="77777777" w:rsidR="00954D4B" w:rsidRDefault="00954D4B" w:rsidP="00D13650"/>
        </w:tc>
      </w:tr>
      <w:tr w:rsidR="007B37EE" w14:paraId="26DFFA8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10314" w14:textId="03B25D3C" w:rsidR="007B37EE" w:rsidRDefault="007B37EE" w:rsidP="00D13650">
            <w:r>
              <w:rPr>
                <w:rFonts w:hint="eastAsia"/>
              </w:rPr>
              <w:t>追加评论数目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FF61A" w14:textId="4061FC09" w:rsidR="007B37EE" w:rsidRDefault="007B37EE" w:rsidP="00D13650">
            <w:r>
              <w:t>A</w:t>
            </w:r>
            <w:r>
              <w:rPr>
                <w:rFonts w:hint="eastAsia"/>
              </w:rPr>
              <w:t>dditional_number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10323" w14:textId="0FD37B33" w:rsidR="007B37EE" w:rsidRDefault="00A7170B" w:rsidP="00D13650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21854" w14:textId="21B08FEB" w:rsidR="007B37EE" w:rsidRDefault="007B37EE" w:rsidP="00D13650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C145A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57F43" w14:textId="77777777" w:rsidR="007B37EE" w:rsidRDefault="007B37EE" w:rsidP="00D13650"/>
        </w:tc>
      </w:tr>
      <w:tr w:rsidR="007B37EE" w14:paraId="55DDF2F7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97454" w14:textId="39065D26" w:rsidR="007B37EE" w:rsidRDefault="007B37EE" w:rsidP="00D13650"/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55F" w14:textId="77777777" w:rsidR="007B37EE" w:rsidRDefault="007B37EE" w:rsidP="00D13650"/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95298" w14:textId="77777777" w:rsidR="007B37EE" w:rsidRDefault="007B37EE" w:rsidP="00D13650"/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27D32" w14:textId="77777777" w:rsidR="007B37EE" w:rsidRDefault="007B37EE" w:rsidP="00D13650"/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990D3" w14:textId="77777777" w:rsidR="007B37EE" w:rsidRDefault="007B37EE" w:rsidP="00D13650"/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5C833" w14:textId="77777777" w:rsidR="007B37EE" w:rsidRDefault="007B37EE" w:rsidP="00D13650"/>
        </w:tc>
      </w:tr>
    </w:tbl>
    <w:p w14:paraId="15CF990B" w14:textId="23CA3767" w:rsidR="00D13650" w:rsidRDefault="00D13650" w:rsidP="00337C36">
      <w:pPr>
        <w:pStyle w:val="11"/>
        <w:spacing w:line="288" w:lineRule="auto"/>
        <w:ind w:left="360"/>
        <w:rPr>
          <w:rFonts w:hint="default"/>
          <w:lang w:val="en-US"/>
        </w:rPr>
      </w:pPr>
    </w:p>
    <w:p w14:paraId="0CF34028" w14:textId="64D9DAF1" w:rsidR="0025660B" w:rsidRDefault="0025660B" w:rsidP="0025660B">
      <w:pPr>
        <w:pStyle w:val="4"/>
      </w:pPr>
      <w:bookmarkStart w:id="158" w:name="_Toc249156198"/>
      <w:bookmarkStart w:id="159" w:name="_Toc269563277"/>
      <w:r>
        <w:rPr>
          <w:rFonts w:hint="eastAsia"/>
        </w:rPr>
        <w:t>4.</w:t>
      </w:r>
      <w:r w:rsidR="008C2226">
        <w:rPr>
          <w:rFonts w:hint="eastAsia"/>
          <w:lang w:eastAsia="zh-CN"/>
        </w:rPr>
        <w:t>8</w:t>
      </w:r>
      <w:r w:rsidR="00954D4B">
        <w:t>商品评论的追加评论信息表（</w:t>
      </w:r>
      <w:r w:rsidR="00954D4B">
        <w:t>t_product_comment</w:t>
      </w:r>
      <w:r>
        <w:t>_additional</w:t>
      </w:r>
      <w:r>
        <w:t>）</w:t>
      </w:r>
      <w:bookmarkEnd w:id="158"/>
      <w:bookmarkEnd w:id="159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1418"/>
        <w:gridCol w:w="1559"/>
      </w:tblGrid>
      <w:tr w:rsidR="0025660B" w14:paraId="5DA8879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FCCD0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51C92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9EA792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8F741D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6661D6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43EC3" w14:textId="77777777" w:rsidR="0025660B" w:rsidRDefault="0025660B" w:rsidP="00D3728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25660B" w14:paraId="5932CD1A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6BA5F" w14:textId="37B211B6" w:rsidR="0025660B" w:rsidRDefault="0025660B" w:rsidP="00D3728B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46B" w14:textId="50F8F18B" w:rsidR="0025660B" w:rsidRDefault="0025660B" w:rsidP="00D3728B">
            <w:r>
              <w:t>p_c</w:t>
            </w:r>
            <w:r>
              <w:rPr>
                <w:rFonts w:hint="eastAsia"/>
              </w:rPr>
              <w:t>_a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2B8C4" w14:textId="3F2A1FE1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7269F" w14:textId="77777777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17F7F" w14:textId="77777777" w:rsidR="0025660B" w:rsidRDefault="0025660B" w:rsidP="00D3728B">
            <w:r>
              <w:t>Y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0DE5" w14:textId="77777777" w:rsidR="0025660B" w:rsidRDefault="0025660B" w:rsidP="00D3728B">
            <w:r>
              <w:rPr>
                <w:rFonts w:hint="eastAsia"/>
              </w:rPr>
              <w:t>主键</w:t>
            </w:r>
            <w:r>
              <w:t>ID</w:t>
            </w:r>
          </w:p>
        </w:tc>
      </w:tr>
      <w:tr w:rsidR="0025660B" w14:paraId="2E1CD0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9244FE" w14:textId="3CEB43C8" w:rsidR="0025660B" w:rsidRDefault="0025660B" w:rsidP="00D3728B">
            <w:r>
              <w:rPr>
                <w:rFonts w:hint="eastAsia"/>
              </w:rPr>
              <w:t>商品评论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6A42" w14:textId="3CB8B5E5" w:rsidR="0025660B" w:rsidRDefault="0025660B" w:rsidP="00D3728B">
            <w:r>
              <w:t>P</w:t>
            </w:r>
            <w:r>
              <w:rPr>
                <w:rFonts w:hint="eastAsia"/>
              </w:rPr>
              <w:t>_comment_id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269B3" w14:textId="37101D5C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DDE74" w14:textId="6BCCBF56" w:rsidR="0025660B" w:rsidRDefault="0025660B" w:rsidP="00D3728B">
            <w:r>
              <w:t>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BEDAB" w14:textId="3F86C463" w:rsidR="0025660B" w:rsidRPr="00C024E0" w:rsidRDefault="00A77A54" w:rsidP="00D3728B">
            <w:pPr>
              <w:rPr>
                <w:color w:val="FF0000"/>
              </w:rPr>
            </w:pPr>
            <w:r w:rsidRPr="00C024E0">
              <w:rPr>
                <w:color w:val="FF0000"/>
              </w:rPr>
              <w:t>In</w:t>
            </w:r>
            <w:r w:rsidRPr="00C024E0">
              <w:rPr>
                <w:rFonts w:hint="eastAsia"/>
                <w:color w:val="FF0000"/>
                <w:lang w:eastAsia="zh-CN"/>
              </w:rPr>
              <w:t>dex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7AE" w14:textId="77777777" w:rsidR="0025660B" w:rsidRDefault="0025660B" w:rsidP="00D3728B"/>
        </w:tc>
      </w:tr>
      <w:tr w:rsidR="00116333" w14:paraId="6280FD0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4ED3B" w14:textId="73AF8B74" w:rsidR="00116333" w:rsidRDefault="00116333" w:rsidP="00D3728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DC614" w14:textId="2E6267F5" w:rsidR="00116333" w:rsidRDefault="00116333" w:rsidP="00D3728B">
            <w:r>
              <w:t>P</w:t>
            </w:r>
            <w:r>
              <w:rPr>
                <w:rFonts w:hint="eastAsia"/>
              </w:rPr>
              <w:t>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4B859" w14:textId="1CB5F1DF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0E1F5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9539D" w14:textId="77777777" w:rsidR="00116333" w:rsidRDefault="00116333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97F2E" w14:textId="77777777" w:rsidR="00116333" w:rsidRDefault="00116333" w:rsidP="00D3728B"/>
        </w:tc>
      </w:tr>
      <w:tr w:rsidR="00116333" w14:paraId="3B5E0FEF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9203" w14:textId="7A5B9756" w:rsidR="00116333" w:rsidRDefault="00116333" w:rsidP="00D3728B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9319E" w14:textId="4FEE736A" w:rsidR="00116333" w:rsidRDefault="00116333" w:rsidP="00D3728B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3A89" w14:textId="04883922" w:rsidR="00116333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F8630" w14:textId="77777777" w:rsidR="00116333" w:rsidRDefault="00116333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BD946" w14:textId="77777777" w:rsidR="00116333" w:rsidRDefault="00116333" w:rsidP="00D3728B">
            <w:pPr>
              <w:rPr>
                <w:lang w:eastAsia="zh-CN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B133D" w14:textId="77777777" w:rsidR="00116333" w:rsidRDefault="00116333" w:rsidP="00D3728B"/>
        </w:tc>
      </w:tr>
      <w:tr w:rsidR="0025660B" w14:paraId="0BE53CAC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5DA84" w14:textId="05027035" w:rsidR="0025660B" w:rsidRDefault="0025660B" w:rsidP="00D3728B">
            <w:r>
              <w:rPr>
                <w:rFonts w:hint="eastAsia"/>
              </w:rPr>
              <w:t>追加内容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BF30" w14:textId="499764C4" w:rsidR="0025660B" w:rsidRDefault="0025660B" w:rsidP="00D3728B">
            <w:r>
              <w:rPr>
                <w:rFonts w:hint="eastAsia"/>
              </w:rPr>
              <w:t>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F67FC" w14:textId="3AE0ACEF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F654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ACECD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C89F5" w14:textId="77777777" w:rsidR="0025660B" w:rsidRDefault="0025660B" w:rsidP="00D3728B"/>
        </w:tc>
      </w:tr>
      <w:tr w:rsidR="0025660B" w14:paraId="7E38B6C6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FF1EA" w14:textId="62CFC8BB" w:rsidR="0025660B" w:rsidRDefault="0025660B" w:rsidP="00D3728B">
            <w:r>
              <w:rPr>
                <w:rFonts w:hint="eastAsia"/>
              </w:rPr>
              <w:t>追加日期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6BEF" w14:textId="67A47AEF" w:rsidR="0025660B" w:rsidRDefault="0025660B" w:rsidP="00D3728B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98612" w14:textId="2AC32A2E" w:rsidR="0025660B" w:rsidRDefault="0025660B" w:rsidP="00D3728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16A3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64A9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8B22F" w14:textId="77777777" w:rsidR="0025660B" w:rsidRDefault="0025660B" w:rsidP="00D3728B"/>
        </w:tc>
      </w:tr>
      <w:tr w:rsidR="0025660B" w14:paraId="0F6981E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D10B4" w14:textId="0636620C" w:rsidR="0025660B" w:rsidRDefault="0025660B" w:rsidP="00D3728B">
            <w:r>
              <w:rPr>
                <w:rFonts w:hint="eastAsia"/>
              </w:rPr>
              <w:t>追加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68496" w14:textId="63AFBBCB" w:rsidR="0025660B" w:rsidRDefault="0025660B" w:rsidP="00D3728B">
            <w:r>
              <w:t>C</w:t>
            </w:r>
            <w:r>
              <w:rPr>
                <w:rFonts w:hint="eastAsia"/>
              </w:rPr>
              <w:t>reate_by_ip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93500" w14:textId="1F653C9C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</w:t>
            </w:r>
            <w:r w:rsidR="00557EAB">
              <w:rPr>
                <w:rFonts w:hint="eastAsia"/>
                <w:lang w:eastAsia="zh-CN"/>
              </w:rPr>
              <w:t>40</w:t>
            </w:r>
            <w:r w:rsidR="0025660B" w:rsidRPr="00BE5B86">
              <w:rPr>
                <w:strike/>
                <w:color w:val="FF0000"/>
              </w:rPr>
              <w:t>18</w:t>
            </w:r>
            <w:r w:rsidR="0025660B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317EC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60D3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438F3" w14:textId="77777777" w:rsidR="0025660B" w:rsidRDefault="0025660B" w:rsidP="00D3728B"/>
        </w:tc>
      </w:tr>
      <w:tr w:rsidR="0025660B" w14:paraId="08424A64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24962" w14:textId="34DC46BF" w:rsidR="0025660B" w:rsidRDefault="0025660B" w:rsidP="00D3728B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5FDCF" w14:textId="1DEDFB3E" w:rsidR="0025660B" w:rsidRDefault="0025660B" w:rsidP="00D3728B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6B36F" w14:textId="7B1E95C4" w:rsidR="0025660B" w:rsidRDefault="00A7170B" w:rsidP="00D3728B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E7CDF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93ECC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CC0A" w14:textId="77777777" w:rsidR="0025660B" w:rsidRDefault="0025660B" w:rsidP="00D3728B"/>
        </w:tc>
      </w:tr>
      <w:tr w:rsidR="0025660B" w14:paraId="5AF18188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F38C6" w14:textId="582A9608" w:rsidR="0025660B" w:rsidRDefault="0025660B" w:rsidP="00D3728B">
            <w:r>
              <w:rPr>
                <w:rFonts w:hint="eastAsia"/>
              </w:rPr>
              <w:t>会员昵称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E928" w14:textId="2F212142" w:rsidR="0025660B" w:rsidRDefault="0025660B" w:rsidP="00D3728B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A8CA8" w14:textId="2B5481E9" w:rsidR="0025660B" w:rsidRDefault="00A7170B" w:rsidP="00D3728B">
            <w:r>
              <w:t>Varchar</w:t>
            </w:r>
            <w:r w:rsidR="0025660B">
              <w:rPr>
                <w:rFonts w:hint="eastAsia"/>
              </w:rPr>
              <w:t>(50)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DCCE" w14:textId="77777777" w:rsidR="0025660B" w:rsidRDefault="0025660B" w:rsidP="00D3728B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8129" w14:textId="77777777" w:rsidR="0025660B" w:rsidRDefault="0025660B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CFD3" w14:textId="77777777" w:rsidR="0025660B" w:rsidRDefault="0025660B" w:rsidP="00D3728B"/>
        </w:tc>
      </w:tr>
      <w:tr w:rsidR="00127E99" w14:paraId="6135A2C5" w14:textId="77777777" w:rsidTr="00BE5B86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8B48F" w14:textId="61B24C10" w:rsidR="00127E99" w:rsidRDefault="00127E99" w:rsidP="00D3728B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A70" w14:textId="61739D1E" w:rsidR="00127E99" w:rsidRDefault="00127E99" w:rsidP="00D3728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E7862" w14:textId="6607FF95" w:rsidR="00127E99" w:rsidRDefault="00127E99" w:rsidP="00D3728B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D1E71" w14:textId="5BE4E965" w:rsidR="00127E99" w:rsidRDefault="00127E99" w:rsidP="00D3728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5C2E5" w14:textId="77777777" w:rsidR="00127E99" w:rsidRDefault="00127E99" w:rsidP="00D3728B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BD355" w14:textId="56DC218B" w:rsidR="00127E99" w:rsidRDefault="00127E99" w:rsidP="00D3728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4A52AFF8" w14:textId="2D55D0D6" w:rsidR="00127E99" w:rsidRDefault="00127E99" w:rsidP="00D3728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</w:tbl>
    <w:p w14:paraId="1767E55D" w14:textId="10B098DB" w:rsidR="007031D3" w:rsidRPr="007031D3" w:rsidRDefault="007031D3" w:rsidP="003C27A4">
      <w:pPr>
        <w:rPr>
          <w:lang w:eastAsia="zh-CN"/>
        </w:rPr>
      </w:pPr>
    </w:p>
    <w:p w14:paraId="11E19E91" w14:textId="6F0B03F2" w:rsidR="008B3184" w:rsidRDefault="00B5698D" w:rsidP="00DD31C8">
      <w:pPr>
        <w:pStyle w:val="4"/>
        <w:rPr>
          <w:lang w:eastAsia="zh-CN"/>
        </w:rPr>
      </w:pPr>
      <w:r>
        <w:t>4.</w:t>
      </w:r>
      <w:r w:rsidR="00ED702B">
        <w:rPr>
          <w:rFonts w:hint="eastAsia"/>
          <w:lang w:eastAsia="zh-CN"/>
        </w:rPr>
        <w:t>9</w:t>
      </w:r>
      <w:r w:rsidR="00ED702B">
        <w:rPr>
          <w:rFonts w:hint="eastAsia"/>
        </w:rPr>
        <w:t xml:space="preserve"> </w:t>
      </w:r>
      <w:r w:rsidR="00ED702B">
        <w:rPr>
          <w:rFonts w:hint="eastAsia"/>
        </w:rPr>
        <w:t>品牌特卖专场表（</w:t>
      </w:r>
      <w:r w:rsidR="00ED702B">
        <w:rPr>
          <w:rFonts w:hint="eastAsia"/>
        </w:rPr>
        <w:t>t_brand_show</w:t>
      </w:r>
      <w:r w:rsidR="00ED702B">
        <w:rPr>
          <w:rFonts w:hint="eastAsia"/>
        </w:rPr>
        <w:t>）</w:t>
      </w:r>
    </w:p>
    <w:tbl>
      <w:tblPr>
        <w:tblW w:w="9675" w:type="dxa"/>
        <w:tblInd w:w="226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30"/>
        <w:gridCol w:w="2126"/>
        <w:gridCol w:w="1985"/>
        <w:gridCol w:w="997"/>
        <w:gridCol w:w="834"/>
        <w:gridCol w:w="2003"/>
      </w:tblGrid>
      <w:tr w:rsidR="00333C60" w14:paraId="6A09C16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4DF78FC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C313191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6474F3B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8B7762F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13DA432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D0D1B4" w14:textId="77777777" w:rsidR="00B5698D" w:rsidRPr="00ED702B" w:rsidRDefault="00B5698D" w:rsidP="00F05F79">
            <w:pPr>
              <w:widowControl w:val="0"/>
              <w:jc w:val="center"/>
              <w:rPr>
                <w:rFonts w:asciiTheme="minorEastAsia" w:hAnsiTheme="minorEastAsia"/>
                <w:b/>
                <w:kern w:val="2"/>
              </w:rPr>
            </w:pPr>
            <w:r w:rsidRPr="00ED702B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ED702B" w14:paraId="653BDD1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7211F1" w14:textId="5542753D" w:rsidR="00ED702B" w:rsidRP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26F4BD" w14:textId="100837F8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87B440" w14:textId="73E572F1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1AE0ED" w14:textId="4477746C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333D098" w14:textId="35BA2A3A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631A8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0AFA6A5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3D7755" w14:textId="4DFFC86E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卖家ID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7E474" w14:textId="67BAAF50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seller_id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A3F143" w14:textId="5DE77F1B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6B56E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0D0C7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6305E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ED702B" w14:paraId="2BFB06E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1BC38B" w14:textId="35EC128C" w:rsidR="00ED702B" w:rsidRDefault="00ED702B" w:rsidP="00605147">
            <w:pPr>
              <w:widowControl w:val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299F90" w14:textId="6C7F4D42" w:rsidR="00ED702B" w:rsidRPr="00F05F79" w:rsidRDefault="00ED702B" w:rsidP="00ED702B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brand_id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DB18A7" w14:textId="4A87FF4F" w:rsidR="00ED702B" w:rsidRPr="00F05F79" w:rsidRDefault="00ED702B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F05F79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4D8121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5FAD40" w14:textId="77777777" w:rsid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3710" w14:textId="77777777" w:rsidR="00ED702B" w:rsidRPr="00ED702B" w:rsidRDefault="00ED702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333C60" w14:paraId="7EA02ED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FC1E7F" w14:textId="5C636903" w:rsidR="00B5698D" w:rsidRPr="00DD31C8" w:rsidRDefault="00ED702B" w:rsidP="00F05F79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2AD877" w14:textId="6CC06EC8" w:rsidR="00B5698D" w:rsidRPr="00FD57BC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title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EF70B" w14:textId="50B19A16" w:rsidR="00B5698D" w:rsidRPr="00D40F96" w:rsidRDefault="00A7170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5698D" w:rsidRPr="00D40F96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8221B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16018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03CFB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ED702B" w14:paraId="1A9DE27A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8D9" w14:textId="360614AC" w:rsidR="00ED702B" w:rsidRDefault="00ED702B" w:rsidP="00F05F79">
            <w:r>
              <w:rPr>
                <w:rFonts w:hint="eastAsia"/>
              </w:rPr>
              <w:t>banner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638BA" w14:textId="7AFE558A" w:rsidR="00ED702B" w:rsidRDefault="00ED702B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banner_img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B26FC" w14:textId="46EB1E27" w:rsidR="00ED702B" w:rsidRDefault="00ED702B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varchar(500)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9592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DDDFB" w14:textId="77777777" w:rsidR="00ED702B" w:rsidRDefault="00ED702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994CA" w14:textId="77777777" w:rsidR="00ED702B" w:rsidRPr="00ED7382" w:rsidRDefault="00ED702B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7C56F445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6A368" w14:textId="2EE60443" w:rsidR="00F05F79" w:rsidRDefault="00F05F79" w:rsidP="00F05F79">
            <w:r>
              <w:rPr>
                <w:rFonts w:hint="eastAsia"/>
              </w:rPr>
              <w:t>背景色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7A9C4" w14:textId="3CE40E2C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bg_color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8AE01" w14:textId="6BEC1EB8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822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1DD38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0A501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4CCF2A7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F9928" w14:textId="77777777" w:rsidR="00F05F79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38799" w14:textId="77777777" w:rsidR="00F05F79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5B9FE" w14:textId="77777777" w:rsidR="00F05F79" w:rsidRDefault="00F05F79" w:rsidP="00D40F96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9D351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9A751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495AF" w14:textId="77777777" w:rsidR="00F05F79" w:rsidRPr="00ED7382" w:rsidRDefault="00F05F79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33C60" w14:paraId="31EF43BD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32D1A3" w14:textId="77777777" w:rsidR="00B5698D" w:rsidRPr="00DD31C8" w:rsidRDefault="00B5698D" w:rsidP="00F05F79">
            <w:r w:rsidRPr="00DD31C8">
              <w:rPr>
                <w:rFonts w:hint="eastAsia"/>
              </w:rPr>
              <w:t>类型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A15612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type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FD40C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268C3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E6BE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B2157E" w14:textId="214E821B" w:rsidR="00B5698D" w:rsidRPr="00F05F79" w:rsidRDefault="00F05F79" w:rsidP="00605147">
            <w:r>
              <w:rPr>
                <w:rFonts w:ascii="宋体" w:eastAsia="宋体" w:hAnsi="宋体" w:cs="宋体" w:hint="eastAsia"/>
              </w:rPr>
              <w:t>保留字段</w:t>
            </w:r>
          </w:p>
        </w:tc>
      </w:tr>
      <w:tr w:rsidR="00333C60" w14:paraId="68D37648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066FA5" w14:textId="77777777" w:rsidR="00B5698D" w:rsidRPr="008C39D1" w:rsidRDefault="00B5698D" w:rsidP="00F05F79">
            <w:r w:rsidRPr="008C39D1">
              <w:rPr>
                <w:rFonts w:hint="eastAsia"/>
              </w:rPr>
              <w:t>状态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F5D971" w14:textId="77777777" w:rsidR="00B5698D" w:rsidRPr="00FD57BC" w:rsidRDefault="00B5698D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3AF59" w14:textId="77777777" w:rsidR="00B5698D" w:rsidRPr="009C3FD1" w:rsidRDefault="00B5698D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8AC75E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F396A" w14:textId="77777777" w:rsidR="00B5698D" w:rsidRDefault="00B5698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EF3F" w14:textId="750FF4C5" w:rsidR="00A023EC" w:rsidRPr="00A023EC" w:rsidRDefault="00A023EC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  <w:p w14:paraId="6B52F6D0" w14:textId="77777777" w:rsidR="00B5698D" w:rsidRPr="00ED7382" w:rsidRDefault="00B5698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B6F05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41356" w14:textId="229368CF" w:rsidR="00F05F79" w:rsidRPr="008C39D1" w:rsidRDefault="00F05F79" w:rsidP="00F05F79">
            <w:r w:rsidRPr="008C39D1">
              <w:rPr>
                <w:rFonts w:hint="eastAsia"/>
              </w:rPr>
              <w:t>创建时间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6B132" w14:textId="0C28A312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894AA" w14:textId="0E04A32A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C453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8AB7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7F06B" w14:textId="77777777" w:rsidR="00F05F79" w:rsidRPr="00A023EC" w:rsidDel="00F05F79" w:rsidRDefault="00F05F79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10CEFB9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01A94" w14:textId="690E624F" w:rsidR="00DD7005" w:rsidRPr="008C39D1" w:rsidRDefault="00DD7005" w:rsidP="00F05F79">
            <w:r>
              <w:rPr>
                <w:rFonts w:hint="eastAsia"/>
              </w:rPr>
              <w:t>审核日期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5FFB" w14:textId="11F7111C" w:rsidR="00DD7005" w:rsidRPr="00FD57BC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ED36" w14:textId="4E5825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FFF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8E47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D3B0B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49BBFC5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9D114" w14:textId="69C595F0" w:rsidR="00DD7005" w:rsidRDefault="00DD7005" w:rsidP="00F05F79">
            <w:r>
              <w:rPr>
                <w:rFonts w:hint="eastAsia"/>
              </w:rPr>
              <w:lastRenderedPageBreak/>
              <w:t>审核人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B7CC" w14:textId="15C483CE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5CFA5" w14:textId="329846C0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varchar(20)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D22B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AA4A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274A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0E7802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D0985" w14:textId="6B92160A" w:rsidR="00DD7005" w:rsidRDefault="00DD7005" w:rsidP="00F05F79">
            <w:r>
              <w:rPr>
                <w:rFonts w:hint="eastAsia"/>
              </w:rPr>
              <w:t>审核意见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31506" w14:textId="7745CB19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audit_content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A5BA1" w14:textId="39736F9B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varchar(300)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9D7C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A2AD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585B7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DD7005" w14:paraId="053EA3F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2B54" w14:textId="77777777" w:rsidR="00DD7005" w:rsidRDefault="00DD7005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F92D" w14:textId="77777777" w:rsidR="00DD7005" w:rsidRDefault="00DD7005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80E03" w14:textId="77777777" w:rsidR="00DD7005" w:rsidRDefault="00DD7005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E5AB0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9E45C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A6FC6" w14:textId="77777777" w:rsidR="00DD7005" w:rsidRPr="00A023EC" w:rsidDel="00F05F79" w:rsidRDefault="00DD7005" w:rsidP="00A0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F05F79" w14:paraId="048CA34C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1939C1" w14:textId="77777777" w:rsidR="00F05F79" w:rsidRPr="008C39D1" w:rsidRDefault="00F05F79" w:rsidP="00F05F79">
            <w:r w:rsidRPr="008C39D1">
              <w:rPr>
                <w:rFonts w:hint="eastAsia"/>
              </w:rPr>
              <w:t>活动开始时间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94DD8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BC422B" w14:textId="4A4566A9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338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2A84C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F67C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9FC46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614CF7" w14:textId="77777777" w:rsidR="00F05F79" w:rsidRPr="008C39D1" w:rsidRDefault="00F05F79" w:rsidP="00F05F79">
            <w:r w:rsidRPr="008C39D1">
              <w:rPr>
                <w:rFonts w:hint="eastAsia"/>
              </w:rPr>
              <w:t>活动截止时间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D2559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E5C9" w14:textId="638030F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  <w:r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E3EF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34A1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F7BC7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41BAC013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FDA4F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6FB1D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C6F63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9F95D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03ACE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CB864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51FB2C4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53DB" w14:textId="77777777" w:rsidR="00F05F79" w:rsidRPr="008C39D1" w:rsidRDefault="00F05F79" w:rsidP="00F05F79"/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B82C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6B51FE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5473B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A609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9AAD2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314BABE6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D92AD5" w14:textId="77777777" w:rsidR="00F05F79" w:rsidRPr="008C39D1" w:rsidRDefault="00F05F79" w:rsidP="00F05F79">
            <w:r w:rsidRPr="008C39D1">
              <w:rPr>
                <w:rFonts w:hint="eastAsia"/>
              </w:rPr>
              <w:t>手动终止时间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D1A67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end_by_date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A9FE9" w14:textId="77777777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 w:rsidRPr="009C3FD1">
              <w:rPr>
                <w:rFonts w:eastAsia="Arial Unicode MS" w:hAnsi="Arial Unicode MS" w:cs="Arial Unicode MS" w:hint="eastAsia"/>
              </w:rPr>
              <w:t>date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73D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A539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619E1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0CE57917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0E6441" w14:textId="77777777" w:rsidR="00F05F79" w:rsidRPr="008C39D1" w:rsidRDefault="00F05F79" w:rsidP="00F05F79">
            <w:r w:rsidRPr="008C39D1">
              <w:rPr>
                <w:rFonts w:hint="eastAsia"/>
              </w:rPr>
              <w:t>手动终止人名称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28F951" w14:textId="77777777" w:rsidR="00F05F79" w:rsidRPr="00FD57BC" w:rsidRDefault="00F05F79" w:rsidP="00FD57BC">
            <w:pPr>
              <w:pStyle w:val="21"/>
              <w:rPr>
                <w:rFonts w:eastAsia="Arial Unicode MS" w:hAnsi="Arial Unicode MS" w:cs="Arial Unicode MS"/>
              </w:rPr>
            </w:pPr>
            <w:r w:rsidRPr="00FD57BC">
              <w:rPr>
                <w:rFonts w:eastAsia="Arial Unicode MS" w:hAnsi="Arial Unicode MS" w:cs="Arial Unicode MS" w:hint="eastAsia"/>
              </w:rPr>
              <w:t>end_by_name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15AE4" w14:textId="29542864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Pr="009C3FD1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894BA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A6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3D7AB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7E3C7214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632326" w14:textId="77777777" w:rsidR="00F05F79" w:rsidRPr="008C39D1" w:rsidRDefault="00F05F79" w:rsidP="00F05F79">
            <w:r w:rsidRPr="008C39D1">
              <w:rPr>
                <w:rFonts w:hint="eastAsia"/>
              </w:rPr>
              <w:t>手动终止人</w:t>
            </w:r>
            <w:r w:rsidRPr="008C39D1"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840B3" w14:textId="77777777" w:rsidR="00F05F79" w:rsidRPr="00614AC6" w:rsidRDefault="00F05F79" w:rsidP="00614AC6">
            <w:pPr>
              <w:pStyle w:val="21"/>
              <w:rPr>
                <w:rFonts w:eastAsia="Arial Unicode MS" w:hAnsi="Arial Unicode MS" w:cs="Arial Unicode MS"/>
              </w:rPr>
            </w:pPr>
            <w:r w:rsidRPr="00614AC6">
              <w:rPr>
                <w:rFonts w:eastAsia="Arial Unicode MS" w:hAnsi="Arial Unicode MS" w:cs="Arial Unicode MS" w:hint="eastAsia"/>
              </w:rPr>
              <w:t>end_by_id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E6C8F9" w14:textId="7F8D0BF3" w:rsidR="00F05F79" w:rsidRPr="009C3FD1" w:rsidRDefault="00F05F79" w:rsidP="009C3FD1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8F045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64BA0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01AAF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F05F79" w14:paraId="21561499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C4A9C" w14:textId="568DA2CD" w:rsidR="00F05F79" w:rsidRDefault="00F05F79" w:rsidP="00F05F79">
            <w:r>
              <w:t>单人限购数量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301A" w14:textId="5BE21CA6" w:rsidR="00F05F79" w:rsidRDefault="00DD7005" w:rsidP="00614AC6">
            <w:pPr>
              <w:pStyle w:val="21"/>
            </w:pPr>
            <w:r>
              <w:rPr>
                <w:rFonts w:hint="eastAsia"/>
              </w:rPr>
              <w:t>buy</w:t>
            </w:r>
            <w:r w:rsidR="00F05F79">
              <w:t>_limit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D4D67" w14:textId="2EAB0F60" w:rsidR="00F05F79" w:rsidRDefault="00F05F79" w:rsidP="006F1D48">
            <w:pPr>
              <w:pStyle w:val="21"/>
            </w:pPr>
            <w:r>
              <w:rPr>
                <w:rFonts w:hint="eastAsia"/>
              </w:rPr>
              <w:t>number(</w:t>
            </w:r>
            <w:r>
              <w:rPr>
                <w:rFonts w:eastAsiaTheme="minorEastAsia" w:hint="eastAsia"/>
              </w:rPr>
              <w:t>4</w:t>
            </w:r>
            <w:r>
              <w:rPr>
                <w:rFonts w:hint="eastAsia"/>
              </w:rPr>
              <w:t>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6146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3BA2F" w14:textId="77777777" w:rsidR="00F05F79" w:rsidRDefault="00F05F79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A6B60" w14:textId="77777777" w:rsidR="00F05F79" w:rsidRPr="00ED7382" w:rsidRDefault="00F05F79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D7005" w14:paraId="19F108C1" w14:textId="77777777" w:rsidTr="003C27A4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301" w14:textId="6A778904" w:rsidR="00DD7005" w:rsidRDefault="00306A87" w:rsidP="00F05F79">
            <w:r>
              <w:rPr>
                <w:rFonts w:hint="eastAsia"/>
              </w:rPr>
              <w:t>商家退货地址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9401F" w14:textId="64A4B76B" w:rsidR="00DD7005" w:rsidDel="00DD7005" w:rsidRDefault="00306A87" w:rsidP="00614AC6">
            <w:pPr>
              <w:pStyle w:val="21"/>
            </w:pPr>
            <w:r>
              <w:rPr>
                <w:rFonts w:hint="eastAsia"/>
              </w:rPr>
              <w:t>s_r_a_id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DA853" w14:textId="6F79D55D" w:rsidR="00DD7005" w:rsidRDefault="00306A87" w:rsidP="006F1D48">
            <w:pPr>
              <w:pStyle w:val="21"/>
            </w:pPr>
            <w:r>
              <w:rPr>
                <w:rFonts w:hint="eastAsia"/>
              </w:rPr>
              <w:t>int(11)</w:t>
            </w:r>
          </w:p>
        </w:tc>
        <w:tc>
          <w:tcPr>
            <w:tcW w:w="9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416F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0B88" w14:textId="77777777" w:rsidR="00DD7005" w:rsidRDefault="00DD700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D0978" w14:textId="77777777" w:rsidR="00DD7005" w:rsidRPr="00ED7382" w:rsidRDefault="00DD7005">
            <w:pPr>
              <w:pStyle w:val="a8"/>
              <w:ind w:left="360" w:firstLineChars="0" w:firstLine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B14FB9" w14:textId="2EC84BE7" w:rsidR="00A5433B" w:rsidRDefault="00A5433B" w:rsidP="0039355D">
      <w:pPr>
        <w:pStyle w:val="4"/>
        <w:rPr>
          <w:lang w:eastAsia="zh-CN"/>
        </w:rPr>
      </w:pPr>
      <w:r>
        <w:rPr>
          <w:rFonts w:hint="eastAsia"/>
        </w:rPr>
        <w:t>4.1</w:t>
      </w:r>
      <w:r w:rsidR="00605147">
        <w:rPr>
          <w:rFonts w:hint="eastAsia"/>
          <w:lang w:eastAsia="zh-CN"/>
        </w:rPr>
        <w:t>0</w:t>
      </w:r>
      <w:r w:rsidR="00DD7005">
        <w:rPr>
          <w:rFonts w:hint="eastAsia"/>
          <w:lang w:eastAsia="zh-CN"/>
        </w:rPr>
        <w:t>品牌特卖专场</w:t>
      </w:r>
      <w:r w:rsidRPr="00A5433B">
        <w:rPr>
          <w:rFonts w:hint="eastAsia"/>
        </w:rPr>
        <w:t>明细表</w:t>
      </w:r>
      <w:r w:rsidRPr="00A5433B">
        <w:t>(t_</w:t>
      </w:r>
      <w:r w:rsidR="00DD7005">
        <w:rPr>
          <w:rFonts w:hint="eastAsia"/>
        </w:rPr>
        <w:t>brand</w:t>
      </w:r>
      <w:r w:rsidRPr="00A5433B">
        <w:t>_</w:t>
      </w:r>
      <w:r w:rsidR="00DD7005">
        <w:rPr>
          <w:rFonts w:hint="eastAsia"/>
        </w:rPr>
        <w:t>show</w:t>
      </w:r>
      <w:r w:rsidRPr="00A5433B">
        <w:t>_detail)</w:t>
      </w:r>
    </w:p>
    <w:tbl>
      <w:tblPr>
        <w:tblW w:w="9675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872"/>
        <w:gridCol w:w="2410"/>
        <w:gridCol w:w="1701"/>
        <w:gridCol w:w="855"/>
        <w:gridCol w:w="834"/>
        <w:gridCol w:w="2003"/>
      </w:tblGrid>
      <w:tr w:rsidR="00A5433B" w14:paraId="0837E3F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0542F62D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74EAC69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代码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6DD2133B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数据类型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F38A011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空否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A6179BA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主键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87AE55" w14:textId="77777777" w:rsidR="00A5433B" w:rsidRPr="00605147" w:rsidRDefault="00A5433B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 w:rsidRPr="00605147">
              <w:rPr>
                <w:rFonts w:asciiTheme="minorEastAsia" w:hAnsiTheme="minorEastAsia" w:hint="eastAsia"/>
                <w:b/>
              </w:rPr>
              <w:t>注释</w:t>
            </w:r>
          </w:p>
        </w:tc>
      </w:tr>
      <w:tr w:rsidR="00605147" w14:paraId="1501019D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222978" w14:textId="6A23E3EC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品牌特卖明细ID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53A6D9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b_s_d_id</w:t>
            </w:r>
          </w:p>
          <w:p w14:paraId="369D95B8" w14:textId="46B55C1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349CB6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  <w:p w14:paraId="5685855D" w14:textId="76023C4E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B5A329A" w14:textId="4ED06768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54146A" w14:textId="2C1BF05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y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FF182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605147" w14:paraId="60C345EE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808AE5" w14:textId="5277C442" w:rsid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特卖ID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5D49BB" w14:textId="28B6704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brand_show_id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E28345" w14:textId="44DEBC83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F2CB8D" w14:textId="77777777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n</w:t>
            </w:r>
          </w:p>
          <w:p w14:paraId="1DD2BD1E" w14:textId="77777777" w:rsidR="00605147" w:rsidRPr="00605147" w:rsidRDefault="00605147" w:rsidP="00605147">
            <w:pPr>
              <w:widowControl w:val="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ADF394" w14:textId="5AE2183A" w:rsidR="00605147" w:rsidRPr="00605147" w:rsidRDefault="00605147">
            <w:pPr>
              <w:widowControl w:val="0"/>
              <w:jc w:val="center"/>
              <w:rPr>
                <w:rFonts w:ascii="Helvetica" w:hAnsi="Helvetica"/>
                <w:sz w:val="20"/>
                <w:szCs w:val="20"/>
              </w:rPr>
            </w:pPr>
            <w:r w:rsidRPr="00605147">
              <w:rPr>
                <w:rFonts w:ascii="Helvetica" w:hAnsi="Helvetica"/>
                <w:sz w:val="20"/>
                <w:szCs w:val="20"/>
              </w:rPr>
              <w:t>index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639C7" w14:textId="77777777" w:rsidR="00605147" w:rsidRPr="00605147" w:rsidRDefault="00605147">
            <w:pPr>
              <w:widowControl w:val="0"/>
              <w:jc w:val="center"/>
              <w:rPr>
                <w:rFonts w:asciiTheme="minorEastAsia" w:hAnsiTheme="minorEastAsia"/>
                <w:b/>
              </w:rPr>
            </w:pPr>
          </w:p>
        </w:tc>
      </w:tr>
      <w:tr w:rsidR="00A5433B" w14:paraId="1D899A0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E4D49" w14:textId="77777777" w:rsidR="00A5433B" w:rsidRPr="00A5433B" w:rsidRDefault="00A5433B" w:rsidP="00A5433B">
            <w:r w:rsidRPr="00A5433B">
              <w:rPr>
                <w:rFonts w:hint="eastAsia"/>
              </w:rPr>
              <w:t>商品</w:t>
            </w:r>
            <w:r w:rsidRPr="00A5433B">
              <w:rPr>
                <w:rFonts w:hint="eastAsia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27E500" w14:textId="77777777" w:rsidR="00A5433B" w:rsidRPr="00A5433B" w:rsidRDefault="00A5433B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891806" w14:textId="5F72685C" w:rsidR="00A5433B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6B9503" w14:textId="69ECC81D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09771" w14:textId="77777777" w:rsidR="00A5433B" w:rsidRDefault="00A5433B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8D91" w14:textId="77777777" w:rsidR="00A5433B" w:rsidRDefault="00A5433B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424CE21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D0315" w14:textId="7C1C6A0D" w:rsidR="00BC3A7D" w:rsidRPr="00A5433B" w:rsidRDefault="00BC3A7D" w:rsidP="00A5433B">
            <w:r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C1677" w14:textId="691D7AC4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6CB45" w14:textId="6B5A6F6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C91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F6BF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CEEAA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29CDFEE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85AFC" w14:textId="3731B321" w:rsidR="00BC3A7D" w:rsidRDefault="00BC3A7D" w:rsidP="00A5433B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749B0" w14:textId="08B1CF76" w:rsidR="00BC3A7D" w:rsidRDefault="00BC3A7D" w:rsidP="00A5433B">
            <w:pPr>
              <w:pStyle w:val="21"/>
            </w:pPr>
            <w:r>
              <w:rPr>
                <w:rFonts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2E478" w14:textId="2D2C4064" w:rsidR="00BC3A7D" w:rsidRDefault="00A7170B" w:rsidP="00A5433B">
            <w:pPr>
              <w:pStyle w:val="21"/>
            </w:pPr>
            <w:r>
              <w:rPr>
                <w:rFonts w:hint="eastAsia"/>
              </w:rPr>
              <w:t>varchar</w:t>
            </w:r>
            <w:r w:rsidR="00BC3A7D">
              <w:rPr>
                <w:rFonts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388E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851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D1151" w14:textId="77777777" w:rsidR="00BC3A7D" w:rsidRDefault="00BC3A7D">
            <w:pPr>
              <w:pStyle w:val="a8"/>
              <w:ind w:left="360" w:firstLineChars="0" w:firstLine="0"/>
              <w:jc w:val="left"/>
              <w:rPr>
                <w:rFonts w:ascii="仿宋" w:eastAsia="仿宋" w:hAnsi="仿宋"/>
              </w:rPr>
            </w:pPr>
          </w:p>
        </w:tc>
      </w:tr>
      <w:tr w:rsidR="00BC3A7D" w14:paraId="6E9624BF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E74B79" w14:textId="77777777" w:rsidR="00BC3A7D" w:rsidRPr="00A5433B" w:rsidRDefault="00BC3A7D" w:rsidP="00A5433B">
            <w:r w:rsidRPr="00A5433B">
              <w:rPr>
                <w:rFonts w:hint="eastAsia"/>
              </w:rPr>
              <w:t>Sku 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4749A2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Sku_id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09C2D" w14:textId="794B5D4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D43965" w14:textId="3BC5FF04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AC9BB" w14:textId="77777777" w:rsidR="00BC3A7D" w:rsidRDefault="00BC3A7D">
            <w:pPr>
              <w:rPr>
                <w:rFonts w:ascii="仿宋" w:eastAsia="仿宋" w:hAnsi="仿宋" w:cstheme="minorBidi"/>
              </w:rPr>
            </w:pPr>
            <w:r>
              <w:rPr>
                <w:rFonts w:ascii="仿宋" w:eastAsia="仿宋" w:hAnsi="仿宋" w:hint="eastAsia"/>
              </w:rPr>
              <w:t>index</w:t>
            </w:r>
          </w:p>
          <w:p w14:paraId="2109F64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AF35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5B3809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0CB2EB" w14:textId="77777777" w:rsidR="00BC3A7D" w:rsidRPr="00A5433B" w:rsidRDefault="00BC3A7D" w:rsidP="00A5433B">
            <w:r w:rsidRPr="00A5433B">
              <w:rPr>
                <w:rFonts w:hint="eastAsia"/>
              </w:rPr>
              <w:t>商品编码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389AB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3506B" w14:textId="3B98F8B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0E3B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D1BA7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AC1A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5C6816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596D7D" w14:textId="77777777" w:rsidR="00BC3A7D" w:rsidRPr="00A5433B" w:rsidRDefault="00BC3A7D" w:rsidP="00A5433B">
            <w:r w:rsidRPr="00A5433B">
              <w:rPr>
                <w:rFonts w:hint="eastAsia"/>
              </w:rPr>
              <w:t>SKU</w:t>
            </w:r>
            <w:r w:rsidRPr="00A5433B">
              <w:rPr>
                <w:rFonts w:hint="eastAsia"/>
              </w:rPr>
              <w:t>编码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CA0A4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Sku_code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F95D00" w14:textId="455728EA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(32)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1A89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E39D1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CFC4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B1252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C32CC" w14:textId="77777777" w:rsidR="00AB251D" w:rsidRPr="00A5433B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5968C" w14:textId="77777777" w:rsidR="00AB251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D5BEB" w14:textId="77777777" w:rsidR="00AB251D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BFEC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82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3A0A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178D2BC6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F88A3" w14:textId="77777777" w:rsidR="00BC3A7D" w:rsidRPr="00A5433B" w:rsidRDefault="00BC3A7D" w:rsidP="00A5433B">
            <w:r w:rsidRPr="00A5433B">
              <w:rPr>
                <w:rFonts w:hint="eastAsia"/>
              </w:rPr>
              <w:t>商品名称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09D0D9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9DE36E" w14:textId="388D146C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AE18E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BE253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6468B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2A66691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D5065A" w14:textId="77777777" w:rsidR="00BC3A7D" w:rsidRPr="00A5433B" w:rsidRDefault="00BC3A7D" w:rsidP="00A5433B">
            <w:r w:rsidRPr="00A5433B">
              <w:rPr>
                <w:rFonts w:hint="eastAsia"/>
              </w:rPr>
              <w:t>商品标题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615FBF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Prod_title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2ECF2" w14:textId="3BC8C29D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(200)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8A92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D06B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7A65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0760D27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9BA38" w14:textId="77777777" w:rsidR="00BC3A7D" w:rsidRPr="00A5433B" w:rsidRDefault="00BC3A7D" w:rsidP="00A5433B">
            <w:r w:rsidRPr="00A5433B">
              <w:rPr>
                <w:rFonts w:hint="eastAsia"/>
              </w:rPr>
              <w:t>商品主图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C9D8A5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Prod_img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93E21" w14:textId="422C644F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BC3A7D" w:rsidRPr="00A5433B">
              <w:rPr>
                <w:rFonts w:eastAsia="Arial Unicode MS" w:hAnsi="Arial Unicode MS" w:cs="Arial Unicode MS" w:hint="eastAsia"/>
              </w:rPr>
              <w:t>(1000)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1727F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4B4D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FA8A9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6A62FF" w14:paraId="60D7520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C779" w14:textId="10CC4CED" w:rsidR="006A62FF" w:rsidRPr="00A5433B" w:rsidRDefault="006A62FF" w:rsidP="006A62FF">
            <w:pPr>
              <w:rPr>
                <w:lang w:eastAsia="zh-CN"/>
              </w:rPr>
            </w:pPr>
            <w:r>
              <w:rPr>
                <w:rFonts w:hint="eastAsia"/>
              </w:rPr>
              <w:t>商品规格名称串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FE4F0" w14:textId="77777777" w:rsidR="006A62FF" w:rsidRDefault="006A62FF" w:rsidP="006A62FF">
            <w:r>
              <w:t>Sku_spec_name</w:t>
            </w:r>
          </w:p>
          <w:p w14:paraId="52CB5C4D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1E828" w14:textId="71F98A0C" w:rsidR="006A62FF" w:rsidRPr="006A62FF" w:rsidRDefault="00A7170B" w:rsidP="006A62FF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6A62FF" w:rsidRPr="006A62FF">
              <w:rPr>
                <w:rFonts w:eastAsia="Arial Unicode MS" w:hAnsi="Arial Unicode MS" w:cs="Arial Unicode MS"/>
              </w:rPr>
              <w:t xml:space="preserve"> (1000)</w:t>
            </w:r>
          </w:p>
          <w:p w14:paraId="5EA0CCAA" w14:textId="77777777" w:rsidR="006A62FF" w:rsidRPr="00A5433B" w:rsidRDefault="006A62FF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875AA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6E7C7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6A225" w14:textId="77777777" w:rsidR="006A62FF" w:rsidRDefault="006A62FF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72DA4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6EEE49" w14:textId="552D252B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价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82F80" w14:textId="3FF7C7A0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_price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031831" w14:textId="35AA0ED5" w:rsidR="00BC3A7D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float</w:t>
            </w:r>
            <w:r w:rsidR="00BC3A7D" w:rsidRPr="00A5433B">
              <w:rPr>
                <w:rFonts w:eastAsia="Arial Unicode MS" w:hAnsi="Arial Unicode MS" w:cs="Arial Unicode MS" w:hint="eastAsia"/>
              </w:rPr>
              <w:t>(11,2)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3EFB5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FDFC6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893C8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BC3A7D" w14:paraId="0ECCEC39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1DF71F" w14:textId="1FB21946" w:rsidR="00BC3A7D" w:rsidRPr="00A5433B" w:rsidRDefault="00AB251D" w:rsidP="00A5433B">
            <w:r>
              <w:rPr>
                <w:rFonts w:hint="eastAsia"/>
              </w:rPr>
              <w:t>特卖</w:t>
            </w:r>
            <w:r w:rsidR="00BC3A7D" w:rsidRPr="00A5433B">
              <w:rPr>
                <w:rFonts w:hint="eastAsia"/>
              </w:rPr>
              <w:t>库存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E5AD8" w14:textId="0E80453C" w:rsidR="00BC3A7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show</w:t>
            </w:r>
            <w:r w:rsidR="00BC3A7D" w:rsidRPr="00A5433B">
              <w:rPr>
                <w:rFonts w:eastAsia="Arial Unicode MS" w:hAnsi="Arial Unicode MS" w:cs="Arial Unicode MS" w:hint="eastAsia"/>
              </w:rPr>
              <w:t>_balance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0FFC24" w14:textId="4488ECE5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8CBAA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A29C0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E0814B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促销商品卖出的时候，不减少活动库存，只增加售卖数量，计算可售卖数量=活动库存-已售卖数量</w:t>
            </w:r>
          </w:p>
        </w:tc>
      </w:tr>
      <w:tr w:rsidR="00BC3A7D" w14:paraId="17A5104A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8EEF3E" w14:textId="77777777" w:rsidR="00BC3A7D" w:rsidRPr="00A5433B" w:rsidRDefault="00BC3A7D" w:rsidP="00A5433B">
            <w:r w:rsidRPr="00A5433B">
              <w:rPr>
                <w:rFonts w:hint="eastAsia"/>
              </w:rPr>
              <w:t>已售卖数量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D01A1" w14:textId="77777777" w:rsidR="00BC3A7D" w:rsidRPr="00A5433B" w:rsidRDefault="00BC3A7D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saled_amount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B44ABE" w14:textId="76E25D78" w:rsidR="00BC3A7D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int(11)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418EB" w14:textId="6681B592" w:rsidR="00BC3A7D" w:rsidRDefault="00177111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  <w:lang w:eastAsia="zh-CN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  <w:lang w:eastAsia="zh-CN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CA432" w14:textId="77777777" w:rsidR="00BC3A7D" w:rsidRDefault="00BC3A7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3EE2E" w14:textId="77777777" w:rsidR="00BC3A7D" w:rsidRPr="00ED7382" w:rsidRDefault="00BC3A7D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1E01A1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00E0" w14:textId="6C758F49" w:rsidR="0035527C" w:rsidRPr="00A5433B" w:rsidRDefault="0035527C" w:rsidP="00A5433B">
            <w:r>
              <w:lastRenderedPageBreak/>
              <w:t>单人限购数量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2824B" w14:textId="7506CD1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t>purchase_count_limit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D46D2" w14:textId="5807CF7D" w:rsidR="0035527C" w:rsidRPr="00A5433B" w:rsidRDefault="00475E26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hint="eastAsia"/>
              </w:rPr>
              <w:t>smallint(</w:t>
            </w:r>
            <w:r w:rsidR="0035527C">
              <w:rPr>
                <w:rFonts w:eastAsiaTheme="minorEastAsia" w:hint="eastAsia"/>
              </w:rPr>
              <w:t>4</w:t>
            </w:r>
            <w:r w:rsidR="0035527C">
              <w:rPr>
                <w:rFonts w:hint="eastAsia"/>
              </w:rPr>
              <w:t>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BC62" w14:textId="041BE4B4" w:rsidR="0035527C" w:rsidRDefault="00D14545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  <w:r>
              <w:rPr>
                <w:rFonts w:ascii="仿宋" w:eastAsia="仿宋" w:hAnsi="仿宋" w:hint="eastAsia"/>
                <w:kern w:val="2"/>
                <w:sz w:val="21"/>
                <w:szCs w:val="22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1CA2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strike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41540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6431987B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135B51" w14:textId="77777777" w:rsidR="0035527C" w:rsidRPr="00A5433B" w:rsidRDefault="0035527C" w:rsidP="00A5433B">
            <w:r w:rsidRPr="00A5433B">
              <w:rPr>
                <w:rFonts w:hint="eastAsia"/>
              </w:rPr>
              <w:t>起始时间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3B1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start_date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EED8C" w14:textId="14803ACB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8BE7E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D67A9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E7BD6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  <w:r w:rsidRPr="00ED7382">
              <w:rPr>
                <w:rFonts w:ascii="宋体" w:eastAsia="宋体" w:hAnsi="宋体" w:cs="宋体" w:hint="eastAsia"/>
                <w:bdr w:val="none" w:sz="0" w:space="0" w:color="auto"/>
                <w:lang w:eastAsia="zh-CN"/>
              </w:rPr>
              <w:t>注：准到分钟</w:t>
            </w:r>
          </w:p>
        </w:tc>
      </w:tr>
      <w:tr w:rsidR="0035527C" w14:paraId="527EECC8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B39B6C" w14:textId="77777777" w:rsidR="0035527C" w:rsidRPr="00A5433B" w:rsidRDefault="0035527C" w:rsidP="00A5433B">
            <w:r w:rsidRPr="00A5433B">
              <w:rPr>
                <w:rFonts w:hint="eastAsia"/>
              </w:rPr>
              <w:t>截止时间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5E57EC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end_date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5FE2D6" w14:textId="165C350C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E70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42B92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82C78" w14:textId="77777777" w:rsidR="0035527C" w:rsidRPr="00ED7382" w:rsidRDefault="0035527C" w:rsidP="00ED738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44D22972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4E91CA" w14:textId="77777777" w:rsidR="0035527C" w:rsidRPr="00A5433B" w:rsidRDefault="0035527C" w:rsidP="00A5433B">
            <w:r w:rsidRPr="00A5433B">
              <w:rPr>
                <w:rFonts w:hint="eastAsia"/>
              </w:rPr>
              <w:t>状态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BEA1E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Status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9164C8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Char(1)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40501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0C19F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A0A477" w14:textId="69E7D644" w:rsidR="0035527C" w:rsidRPr="00ED7382" w:rsidRDefault="0035527C" w:rsidP="002C33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FFFFFF"/>
              <w:rPr>
                <w:rFonts w:ascii="宋体" w:eastAsia="宋体" w:hAnsi="宋体" w:cs="宋体"/>
                <w:b/>
                <w:bCs/>
                <w:color w:val="000000"/>
                <w:sz w:val="22"/>
                <w:szCs w:val="22"/>
                <w:bdr w:val="none" w:sz="0" w:space="0" w:color="auto"/>
                <w:lang w:val="zh-CN" w:eastAsia="zh-CN"/>
              </w:rPr>
            </w:pPr>
          </w:p>
        </w:tc>
      </w:tr>
      <w:tr w:rsidR="0035527C" w14:paraId="05F13843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8CC771" w14:textId="77777777" w:rsidR="0035527C" w:rsidRPr="00A5433B" w:rsidRDefault="0035527C" w:rsidP="00A5433B">
            <w:r w:rsidRPr="00A5433B">
              <w:rPr>
                <w:rFonts w:hint="eastAsia"/>
              </w:rPr>
              <w:t>添加时间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CC0967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1759B" w14:textId="6A6BC2C8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Date</w:t>
            </w:r>
            <w:r w:rsidR="00475E26">
              <w:rPr>
                <w:rFonts w:eastAsia="Arial Unicode MS" w:hAnsi="Arial Unicode MS" w:cs="Arial Unicode MS" w:hint="eastAsia"/>
              </w:rPr>
              <w:t>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9963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3E2AA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B802D" w14:textId="77777777" w:rsidR="0035527C" w:rsidRPr="00ED7382" w:rsidRDefault="0035527C">
            <w:pPr>
              <w:widowControl w:val="0"/>
              <w:jc w:val="both"/>
              <w:rPr>
                <w:rFonts w:ascii="宋体" w:eastAsia="宋体" w:hAnsi="宋体" w:cs="宋体"/>
                <w:bdr w:val="none" w:sz="0" w:space="0" w:color="auto"/>
                <w:lang w:eastAsia="zh-CN"/>
              </w:rPr>
            </w:pPr>
          </w:p>
        </w:tc>
      </w:tr>
      <w:tr w:rsidR="0035527C" w14:paraId="7E77D495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0803D6" w14:textId="77777777" w:rsidR="0035527C" w:rsidRPr="00A5433B" w:rsidRDefault="0035527C" w:rsidP="00A5433B">
            <w:r w:rsidRPr="00A5433B">
              <w:rPr>
                <w:rFonts w:hint="eastAsia"/>
              </w:rPr>
              <w:t>添加人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87E3A2" w14:textId="77777777" w:rsidR="0035527C" w:rsidRPr="00A5433B" w:rsidRDefault="0035527C" w:rsidP="00A5433B">
            <w:pPr>
              <w:pStyle w:val="21"/>
              <w:rPr>
                <w:rFonts w:eastAsia="Arial Unicode MS" w:hAnsi="Arial Unicode MS" w:cs="Arial Unicode MS"/>
              </w:rPr>
            </w:pPr>
            <w:r w:rsidRPr="00A5433B">
              <w:rPr>
                <w:rFonts w:eastAsia="Arial Unicode MS" w:hAnsi="Arial Unicode MS" w:cs="Arial Unicode MS" w:hint="eastAsia"/>
              </w:rPr>
              <w:t>create_by_name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4B536" w14:textId="5E0328FA" w:rsidR="0035527C" w:rsidRPr="00A5433B" w:rsidRDefault="00A7170B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varchar</w:t>
            </w:r>
            <w:r w:rsidR="0035527C" w:rsidRPr="00A5433B">
              <w:rPr>
                <w:rFonts w:eastAsia="Arial Unicode MS" w:hAnsi="Arial Unicode MS" w:cs="Arial Unicode MS" w:hint="eastAsia"/>
              </w:rPr>
              <w:t>(30)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8C00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B4CC5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CE9F3" w14:textId="77777777" w:rsidR="0035527C" w:rsidRDefault="0035527C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0FFB84B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01968" w14:textId="7F5F900C" w:rsidR="00AB251D" w:rsidRPr="00A5433B" w:rsidRDefault="00AB251D" w:rsidP="00A5433B">
            <w:r>
              <w:rPr>
                <w:rFonts w:hint="eastAsia"/>
              </w:rPr>
              <w:t>移除时间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B5830" w14:textId="569C3026" w:rsidR="00AB251D" w:rsidRPr="00A5433B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remove_date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3061F" w14:textId="40F011F9" w:rsidR="00AB251D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datetime</w:t>
            </w: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EC78D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A4277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ABB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  <w:tr w:rsidR="00AB251D" w14:paraId="73672A10" w14:textId="77777777" w:rsidTr="002C330F">
        <w:tc>
          <w:tcPr>
            <w:tcW w:w="18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70819" w14:textId="30594FF7" w:rsidR="00AB251D" w:rsidRDefault="00AB251D" w:rsidP="00A5433B"/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9EE5" w14:textId="77777777" w:rsidR="00AB251D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27BAD" w14:textId="77777777" w:rsidR="00AB251D" w:rsidRDefault="00AB251D" w:rsidP="00A5433B">
            <w:pPr>
              <w:pStyle w:val="21"/>
              <w:rPr>
                <w:rFonts w:eastAsia="Arial Unicode MS" w:hAnsi="Arial Unicode MS" w:cs="Arial Unicode MS"/>
              </w:rPr>
            </w:pPr>
          </w:p>
        </w:tc>
        <w:tc>
          <w:tcPr>
            <w:tcW w:w="8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F7670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7152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B06F8" w14:textId="77777777" w:rsidR="00AB251D" w:rsidRDefault="00AB251D">
            <w:pPr>
              <w:widowControl w:val="0"/>
              <w:jc w:val="both"/>
              <w:rPr>
                <w:rFonts w:ascii="仿宋" w:eastAsia="仿宋" w:hAnsi="仿宋"/>
                <w:kern w:val="2"/>
                <w:sz w:val="21"/>
                <w:szCs w:val="22"/>
              </w:rPr>
            </w:pPr>
          </w:p>
        </w:tc>
      </w:tr>
    </w:tbl>
    <w:p w14:paraId="6632D47A" w14:textId="77777777" w:rsidR="00A5433B" w:rsidRPr="00A5433B" w:rsidRDefault="00A5433B" w:rsidP="00A5433B">
      <w:pPr>
        <w:rPr>
          <w:lang w:eastAsia="zh-CN"/>
        </w:rPr>
      </w:pPr>
    </w:p>
    <w:p w14:paraId="00758449" w14:textId="4B67D130" w:rsidR="00337C36" w:rsidRPr="00167A94" w:rsidRDefault="00DF56F3" w:rsidP="00DF56F3">
      <w:pPr>
        <w:pStyle w:val="3"/>
        <w:rPr>
          <w:color w:val="000000" w:themeColor="text1"/>
          <w:lang w:eastAsia="zh-CN"/>
        </w:rPr>
      </w:pPr>
      <w:bookmarkStart w:id="160" w:name="_Toc248822195"/>
      <w:bookmarkStart w:id="161" w:name="_Toc248822260"/>
      <w:bookmarkStart w:id="162" w:name="_Toc249070418"/>
      <w:bookmarkStart w:id="163" w:name="_Toc249156199"/>
      <w:bookmarkStart w:id="164" w:name="_Toc269563281"/>
      <w:r>
        <w:rPr>
          <w:rFonts w:hint="eastAsia"/>
          <w:lang w:eastAsia="zh-CN"/>
        </w:rPr>
        <w:t>5.</w:t>
      </w:r>
      <w:r w:rsidR="00337C36" w:rsidRPr="00167A94">
        <w:rPr>
          <w:color w:val="000000" w:themeColor="text1"/>
          <w:lang w:eastAsia="zh-CN"/>
        </w:rPr>
        <w:t>订单</w:t>
      </w:r>
      <w:bookmarkEnd w:id="160"/>
      <w:bookmarkEnd w:id="161"/>
      <w:r w:rsidR="00A11CF2">
        <w:rPr>
          <w:rFonts w:hint="eastAsia"/>
          <w:color w:val="000000" w:themeColor="text1"/>
          <w:lang w:eastAsia="zh-CN"/>
        </w:rPr>
        <w:t>、退货单、退款单</w:t>
      </w:r>
      <w:bookmarkEnd w:id="162"/>
      <w:bookmarkEnd w:id="163"/>
      <w:bookmarkEnd w:id="164"/>
    </w:p>
    <w:p w14:paraId="3812BAAB" w14:textId="1320ACE8" w:rsidR="00337C36" w:rsidRPr="00167A94" w:rsidRDefault="00A12E01" w:rsidP="00A12E01">
      <w:pPr>
        <w:pStyle w:val="4"/>
        <w:rPr>
          <w:color w:val="000000" w:themeColor="text1"/>
          <w:lang w:eastAsia="zh-CN"/>
        </w:rPr>
      </w:pPr>
      <w:bookmarkStart w:id="165" w:name="_Toc248822196"/>
      <w:bookmarkStart w:id="166" w:name="_Toc248822261"/>
      <w:bookmarkStart w:id="167" w:name="_Toc249156200"/>
      <w:bookmarkStart w:id="168" w:name="_Toc269563282"/>
      <w:r w:rsidRPr="00167A94">
        <w:rPr>
          <w:color w:val="000000" w:themeColor="text1"/>
          <w:lang w:eastAsia="zh-CN"/>
        </w:rPr>
        <w:t xml:space="preserve">5.1 </w:t>
      </w:r>
      <w:r w:rsidR="00337C36" w:rsidRPr="00167A94">
        <w:rPr>
          <w:color w:val="000000" w:themeColor="text1"/>
          <w:lang w:eastAsia="zh-CN"/>
        </w:rPr>
        <w:t>订单表（</w:t>
      </w:r>
      <w:r w:rsidR="00337C36" w:rsidRPr="00167A94">
        <w:rPr>
          <w:color w:val="000000" w:themeColor="text1"/>
          <w:lang w:eastAsia="zh-CN"/>
        </w:rPr>
        <w:t>t_order</w:t>
      </w:r>
      <w:r w:rsidR="00337C36" w:rsidRPr="00167A94">
        <w:rPr>
          <w:color w:val="000000" w:themeColor="text1"/>
          <w:lang w:eastAsia="zh-CN"/>
        </w:rPr>
        <w:t>）</w:t>
      </w:r>
      <w:bookmarkEnd w:id="165"/>
      <w:bookmarkEnd w:id="166"/>
      <w:bookmarkEnd w:id="167"/>
      <w:bookmarkEnd w:id="168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2348"/>
        <w:gridCol w:w="2126"/>
        <w:gridCol w:w="567"/>
        <w:gridCol w:w="1276"/>
        <w:gridCol w:w="1417"/>
      </w:tblGrid>
      <w:tr w:rsidR="00F01106" w14:paraId="0B173A4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E01AE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755C8C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6C4305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5400B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AB5307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D0D63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F01106" w14:paraId="4C2CDF0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368D2" w14:textId="504AE349" w:rsidR="007F2438" w:rsidRDefault="006276F1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0E85" w14:textId="53007E90" w:rsidR="007F2438" w:rsidRDefault="00167A94" w:rsidP="007F2438">
            <w:r>
              <w:t>O</w:t>
            </w:r>
            <w:r>
              <w:rPr>
                <w:rFonts w:hint="eastAsia"/>
              </w:rPr>
              <w:t>rder_</w:t>
            </w:r>
            <w:r w:rsidR="007F2438"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EA9B4" w14:textId="2B73757C" w:rsidR="007F2438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150BB" w14:textId="624A33B3" w:rsidR="007F2438" w:rsidRDefault="00167A94" w:rsidP="007F2438">
            <w: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2F6D1" w14:textId="77777777" w:rsidR="007F2438" w:rsidRDefault="007F2438" w:rsidP="007F2438">
            <w:r>
              <w:t>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8472" w14:textId="77777777" w:rsidR="007F2438" w:rsidRDefault="007F2438" w:rsidP="007F2438"/>
        </w:tc>
      </w:tr>
      <w:tr w:rsidR="00F01106" w14:paraId="10C1B9A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46A57" w14:textId="5CCF0A3A" w:rsidR="00167A94" w:rsidRDefault="00167A94" w:rsidP="007F2438">
            <w:pPr>
              <w:rPr>
                <w:lang w:eastAsia="zh-CN"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07E78" w14:textId="70B94300" w:rsidR="00167A94" w:rsidRDefault="00167A94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0ACF8" w14:textId="41EAD7B2" w:rsidR="00167A94" w:rsidRDefault="00A7170B" w:rsidP="00167A94">
            <w:r>
              <w:t>Varchar</w:t>
            </w:r>
            <w:r w:rsidR="00167A94"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864BD" w14:textId="2EFB168E" w:rsidR="00167A94" w:rsidRDefault="00167A94" w:rsidP="007F2438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D5471" w14:textId="77777777" w:rsidR="00167A94" w:rsidRDefault="00167A94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D4C37" w14:textId="77777777" w:rsidR="00167A94" w:rsidRDefault="00167A94" w:rsidP="007F2438"/>
        </w:tc>
      </w:tr>
      <w:tr w:rsidR="00F01106" w14:paraId="795D0C5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829AE" w14:textId="53DB6D62" w:rsidR="00057D1E" w:rsidRDefault="00057D1E" w:rsidP="007F2438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E8AD" w14:textId="751E1FA5" w:rsidR="00057D1E" w:rsidRDefault="00057D1E" w:rsidP="007F2438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22769" w14:textId="5F897A09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EDD01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164DA" w14:textId="7473922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76D1D7" w14:textId="77777777" w:rsidR="00057D1E" w:rsidRDefault="00057D1E" w:rsidP="007F2438"/>
        </w:tc>
      </w:tr>
      <w:tr w:rsidR="00F01106" w14:paraId="7DA5FB5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DBDB9" w14:textId="7E34C890" w:rsidR="00057D1E" w:rsidRDefault="00057D1E" w:rsidP="007F2438">
            <w:r>
              <w:rPr>
                <w:rFonts w:hint="eastAsia"/>
              </w:rPr>
              <w:t>会员名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2F3B" w14:textId="6D9BB190" w:rsidR="00057D1E" w:rsidRDefault="00057D1E" w:rsidP="007F2438"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4E025" w14:textId="16B6A7D7" w:rsidR="00057D1E" w:rsidRDefault="00A7170B" w:rsidP="00167A94">
            <w:r>
              <w:t>Varchar</w:t>
            </w:r>
            <w:r w:rsidR="00057D1E">
              <w:rPr>
                <w:rFonts w:hint="eastAsia"/>
              </w:rPr>
              <w:t>(50)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7D312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91509" w14:textId="55526247" w:rsidR="00057D1E" w:rsidRDefault="00057D1E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B649" w14:textId="77777777" w:rsidR="00057D1E" w:rsidRDefault="00057D1E" w:rsidP="007F2438"/>
        </w:tc>
      </w:tr>
      <w:tr w:rsidR="00F01106" w14:paraId="6AE815E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ADAC3" w14:textId="2639FC68" w:rsidR="00ED1A16" w:rsidRDefault="00ED1A16" w:rsidP="007F2438">
            <w:r>
              <w:rPr>
                <w:rFonts w:hint="eastAsia"/>
              </w:rPr>
              <w:t>下单时间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756A9" w14:textId="1B28DDFA" w:rsidR="00ED1A16" w:rsidRDefault="00ED1A16" w:rsidP="007F2438">
            <w:r>
              <w:t>C</w:t>
            </w:r>
            <w:r>
              <w:rPr>
                <w:rFonts w:hint="eastAsia"/>
              </w:rPr>
              <w:t>reate</w:t>
            </w:r>
            <w:r w:rsidR="001E01AA">
              <w:rPr>
                <w:rFonts w:hint="eastAsia"/>
                <w:lang w:eastAsia="zh-CN"/>
              </w:rPr>
              <w:t>d</w:t>
            </w:r>
            <w:r w:rsidR="006D5D04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</w:rPr>
              <w:t>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479D7" w14:textId="24C4F711" w:rsidR="00ED1A16" w:rsidRDefault="00ED1A16" w:rsidP="00167A94">
            <w:r>
              <w:rPr>
                <w:rFonts w:hint="eastAsia"/>
              </w:rPr>
              <w:t>date</w:t>
            </w:r>
            <w:r w:rsidR="00475E26"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3567" w14:textId="77777777" w:rsidR="00ED1A16" w:rsidRDefault="00ED1A16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4737B" w14:textId="77777777" w:rsidR="00ED1A16" w:rsidRDefault="00ED1A16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FEF7" w14:textId="77777777" w:rsidR="00ED1A16" w:rsidRDefault="00ED1A16" w:rsidP="007F2438"/>
        </w:tc>
      </w:tr>
      <w:tr w:rsidR="00F01106" w14:paraId="4E1E6ED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AEBAE" w14:textId="314CB864" w:rsidR="00057D1E" w:rsidRDefault="00475E26" w:rsidP="007F2438">
            <w:r>
              <w:rPr>
                <w:rFonts w:hint="eastAsia"/>
              </w:rPr>
              <w:t>卖家</w:t>
            </w:r>
            <w:bookmarkStart w:id="169" w:name="_GoBack"/>
            <w:bookmarkEnd w:id="169"/>
            <w:r w:rsidR="00057D1E"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04C34" w14:textId="73BAE3EF" w:rsidR="00057D1E" w:rsidRDefault="0062768F" w:rsidP="007F2438">
            <w:r>
              <w:rPr>
                <w:rFonts w:hint="eastAsia"/>
              </w:rPr>
              <w:t>seller</w:t>
            </w:r>
            <w:r w:rsidR="00057D1E">
              <w:rPr>
                <w:rFonts w:hint="eastAsia"/>
              </w:rPr>
              <w:t>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82023" w14:textId="7085BBB5" w:rsidR="00057D1E" w:rsidRDefault="00A7170B" w:rsidP="00167A94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5AFDE" w14:textId="77777777" w:rsidR="00057D1E" w:rsidRDefault="00057D1E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8043" w14:textId="6243A9B6" w:rsidR="00057D1E" w:rsidRDefault="00347129" w:rsidP="007F2438">
            <w:r>
              <w:rPr>
                <w:rFonts w:hint="eastAsia"/>
              </w:rPr>
              <w:t>index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D4F0D" w14:textId="77777777" w:rsidR="00057D1E" w:rsidRDefault="00057D1E" w:rsidP="007F2438"/>
        </w:tc>
      </w:tr>
      <w:tr w:rsidR="0062768F" w14:paraId="63852EA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85B88" w14:textId="7BF3CAA2" w:rsidR="0062768F" w:rsidRDefault="0062768F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C5EB4" w14:textId="52B1B09F" w:rsidR="0062768F" w:rsidRDefault="0062768F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E140" w14:textId="05D1A2B3" w:rsidR="0062768F" w:rsidRDefault="0062768F" w:rsidP="00167A94">
            <w:r>
              <w:rPr>
                <w:rFonts w:hint="eastAsia"/>
              </w:rP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3477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A6E3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1F0F2" w14:textId="77777777" w:rsidR="0062768F" w:rsidRDefault="0062768F" w:rsidP="007F2438"/>
        </w:tc>
      </w:tr>
      <w:tr w:rsidR="0062768F" w14:paraId="33E2C1C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AA05" w14:textId="565B65D2" w:rsidR="0062768F" w:rsidRDefault="0062768F" w:rsidP="007F2438">
            <w:r>
              <w:rPr>
                <w:rFonts w:hint="eastAsia"/>
              </w:rPr>
              <w:t>专场标题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26698" w14:textId="0B5E1D5B" w:rsidR="0062768F" w:rsidRDefault="0062768F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6BAD2" w14:textId="3498ED66" w:rsidR="0062768F" w:rsidRDefault="0062768F" w:rsidP="00167A94">
            <w:r>
              <w:rPr>
                <w:rFonts w:hint="eastAsia"/>
              </w:rPr>
              <w:t>varchar(200)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9EFD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2039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F6E99" w14:textId="77777777" w:rsidR="0062768F" w:rsidRDefault="0062768F" w:rsidP="007F2438"/>
        </w:tc>
      </w:tr>
      <w:tr w:rsidR="0062768F" w14:paraId="1BBF349E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0D86" w14:textId="77777777" w:rsidR="0062768F" w:rsidRDefault="0062768F" w:rsidP="007F2438">
            <w:r>
              <w:rPr>
                <w:rFonts w:hint="eastAsia"/>
              </w:rPr>
              <w:t>订单类型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1CE07" w14:textId="77777777" w:rsidR="0062768F" w:rsidRDefault="0062768F" w:rsidP="007F2438">
            <w:r>
              <w:t>order_type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9E898" w14:textId="536073C1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C10D" w14:textId="24A69B2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6BB2E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8FD12" w14:textId="36477C70" w:rsidR="0062768F" w:rsidRDefault="0062768F" w:rsidP="004646EA"/>
          <w:p w14:paraId="76A7BB09" w14:textId="6C86744F" w:rsidR="0062768F" w:rsidRDefault="0062768F" w:rsidP="007F2438"/>
        </w:tc>
      </w:tr>
      <w:tr w:rsidR="0062768F" w14:paraId="086DF60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25E0E" w14:textId="77777777" w:rsidR="0062768F" w:rsidRDefault="0062768F" w:rsidP="007F2438">
            <w:r>
              <w:rPr>
                <w:rFonts w:hint="eastAsia"/>
              </w:rPr>
              <w:t>订单状态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EEB98" w14:textId="77777777" w:rsidR="0062768F" w:rsidRDefault="0062768F" w:rsidP="007F2438">
            <w:r>
              <w:t>order_status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FC03" w14:textId="6BF4363C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0D81C" w14:textId="12D18440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F558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E7475" w14:textId="5340B441" w:rsidR="0062768F" w:rsidRDefault="0062768F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：正常</w:t>
            </w:r>
          </w:p>
          <w:p w14:paraId="079208F3" w14:textId="44D0D4E1" w:rsidR="0062768F" w:rsidRDefault="0062768F" w:rsidP="007F2438"/>
        </w:tc>
      </w:tr>
      <w:tr w:rsidR="0062768F" w14:paraId="0000F6B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4C0D2" w14:textId="682FE3E0" w:rsidR="0062768F" w:rsidRDefault="0062768F" w:rsidP="007F2438">
            <w:r>
              <w:rPr>
                <w:rFonts w:hint="eastAsia"/>
              </w:rPr>
              <w:t>商品总金额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61B1E" w14:textId="66602A99" w:rsidR="0062768F" w:rsidRDefault="0062768F" w:rsidP="007F2438">
            <w:r>
              <w:t>P</w:t>
            </w:r>
            <w:r>
              <w:rPr>
                <w:rFonts w:hint="eastAsia"/>
              </w:rPr>
              <w:t>rod_fee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B3E24" w14:textId="1A838240" w:rsidR="0062768F" w:rsidRDefault="0062768F" w:rsidP="007F2438">
            <w:r>
              <w:rPr>
                <w:rFonts w:hint="eastAsia"/>
              </w:rPr>
              <w:t>float</w:t>
            </w:r>
            <w:r>
              <w:t>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BC8D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B65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2AB4" w14:textId="77777777" w:rsidR="0062768F" w:rsidRDefault="0062768F" w:rsidP="007F2438"/>
        </w:tc>
      </w:tr>
      <w:tr w:rsidR="0062768F" w14:paraId="389A256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B5E64" w14:textId="392CB3BE" w:rsidR="0062768F" w:rsidRDefault="0062768F" w:rsidP="007F2438">
            <w:r>
              <w:rPr>
                <w:rFonts w:hint="eastAsia"/>
              </w:rPr>
              <w:t>商品优惠类型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084" w14:textId="3B564995" w:rsidR="0062768F" w:rsidRDefault="0062768F" w:rsidP="007F2438">
            <w:r>
              <w:t>P</w:t>
            </w:r>
            <w:r>
              <w:rPr>
                <w:rFonts w:hint="eastAsia"/>
              </w:rPr>
              <w:t>rod_discount_type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7CB" w14:textId="4E5FCFA7" w:rsidR="0062768F" w:rsidRPr="0098414F" w:rsidRDefault="0062768F" w:rsidP="007F2438">
            <w:r w:rsidRPr="00BE5B86">
              <w:t>Char(1)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F474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AEEC3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4635" w14:textId="77777777" w:rsidR="0062768F" w:rsidRDefault="0062768F" w:rsidP="007F2438"/>
        </w:tc>
      </w:tr>
      <w:tr w:rsidR="0062768F" w14:paraId="5EC17EB8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34E7C" w14:textId="7B955B7D" w:rsidR="0062768F" w:rsidRDefault="0062768F" w:rsidP="007F2438">
            <w:r>
              <w:rPr>
                <w:rFonts w:hint="eastAsia"/>
              </w:rPr>
              <w:t>商品优惠金额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A0A0" w14:textId="2704C02E" w:rsidR="0062768F" w:rsidRDefault="0062768F" w:rsidP="007F2438">
            <w:r>
              <w:t>P</w:t>
            </w:r>
            <w:r>
              <w:rPr>
                <w:rFonts w:hint="eastAsia"/>
              </w:rPr>
              <w:t>rod_discount_fee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CC8BB" w14:textId="27088A4A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870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1D565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E8B" w14:textId="77777777" w:rsidR="0062768F" w:rsidRDefault="0062768F" w:rsidP="007F2438"/>
        </w:tc>
      </w:tr>
      <w:tr w:rsidR="0062768F" w14:paraId="5DC6C4A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83A72" w14:textId="1A7490FB" w:rsidR="0062768F" w:rsidRDefault="0062768F" w:rsidP="007F2438">
            <w:r>
              <w:rPr>
                <w:rFonts w:hint="eastAsia"/>
              </w:rPr>
              <w:t>运费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6F0C5" w14:textId="0CD1DF72" w:rsidR="0062768F" w:rsidRDefault="0062768F" w:rsidP="007F2438">
            <w:r>
              <w:t>D</w:t>
            </w:r>
            <w:r>
              <w:rPr>
                <w:rFonts w:hint="eastAsia"/>
              </w:rPr>
              <w:t>eliver_fee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88BC" w14:textId="6556EB53" w:rsidR="0062768F" w:rsidRDefault="0062768F" w:rsidP="007711D1">
            <w:r>
              <w:rPr>
                <w:rFonts w:hint="eastAsia"/>
              </w:rPr>
              <w:t>float(</w:t>
            </w:r>
            <w:r>
              <w:rPr>
                <w:rFonts w:hint="eastAsia"/>
                <w:lang w:eastAsia="zh-CN"/>
              </w:rPr>
              <w:t>6</w:t>
            </w:r>
            <w:r w:rsidRPr="00A172B8">
              <w:rPr>
                <w:rFonts w:hint="eastAsia"/>
                <w:strike/>
                <w:lang w:eastAsia="zh-CN"/>
              </w:rPr>
              <w:t xml:space="preserve"> </w:t>
            </w:r>
            <w:r>
              <w:rPr>
                <w:rFonts w:hint="eastAsia"/>
              </w:rPr>
              <w:t>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D85F7" w14:textId="69547E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91D5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74674" w14:textId="77777777" w:rsidR="0062768F" w:rsidRDefault="0062768F" w:rsidP="007F2438"/>
        </w:tc>
      </w:tr>
      <w:tr w:rsidR="0062768F" w14:paraId="5E1D747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30DEE" w14:textId="0810A75A" w:rsidR="0062768F" w:rsidRDefault="0062768F" w:rsidP="007F2438">
            <w:r>
              <w:rPr>
                <w:rFonts w:hint="eastAsia"/>
              </w:rPr>
              <w:t>运费优惠金额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A60AA" w14:textId="32D6847B" w:rsidR="0062768F" w:rsidRDefault="0062768F" w:rsidP="007F2438">
            <w:r>
              <w:t>D</w:t>
            </w:r>
            <w:r>
              <w:rPr>
                <w:rFonts w:hint="eastAsia"/>
              </w:rPr>
              <w:t>eliver_discount_fee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B47AE" w14:textId="472F3BD9" w:rsidR="0062768F" w:rsidRDefault="0062768F" w:rsidP="007F2438">
            <w:r>
              <w:rPr>
                <w:rFonts w:hint="eastAsia"/>
              </w:rPr>
              <w:t>float(4,2)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9A399" w14:textId="69760B8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5DF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BBEF" w14:textId="77777777" w:rsidR="0062768F" w:rsidRDefault="0062768F" w:rsidP="007F2438"/>
        </w:tc>
      </w:tr>
      <w:tr w:rsidR="0062768F" w14:paraId="3612F2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5BAB" w14:textId="7A7A6F22" w:rsidR="0062768F" w:rsidRDefault="0062768F" w:rsidP="007F2438">
            <w:r>
              <w:rPr>
                <w:rFonts w:hint="eastAsia"/>
              </w:rPr>
              <w:t>订单总金额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316346" w14:textId="78E63C96" w:rsidR="0062768F" w:rsidRDefault="0062768F" w:rsidP="007F2438">
            <w:r>
              <w:t>O</w:t>
            </w:r>
            <w:r>
              <w:rPr>
                <w:rFonts w:hint="eastAsia"/>
              </w:rPr>
              <w:t>rder_fee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A3818" w14:textId="7FD51EA9" w:rsidR="0062768F" w:rsidRDefault="0062768F" w:rsidP="007F2438">
            <w:r>
              <w:rPr>
                <w:rFonts w:hint="eastAsia"/>
              </w:rPr>
              <w:t>float(10,2)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6A50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5826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80AB5" w14:textId="77777777" w:rsidR="0062768F" w:rsidRDefault="0062768F" w:rsidP="007F2438">
            <w:r>
              <w:t>O</w:t>
            </w:r>
            <w:r>
              <w:rPr>
                <w:rFonts w:hint="eastAsia"/>
              </w:rPr>
              <w:t>rder_fee=</w:t>
            </w:r>
          </w:p>
          <w:p w14:paraId="11ECA6AF" w14:textId="43C51FC4" w:rsidR="0062768F" w:rsidRDefault="0062768F" w:rsidP="007F2438">
            <w:r>
              <w:t>P</w:t>
            </w:r>
            <w:r>
              <w:rPr>
                <w:rFonts w:hint="eastAsia"/>
              </w:rPr>
              <w:t>rod_fee+ deliver_fee- prod_discount_fee-deliver_discount_fee</w:t>
            </w:r>
          </w:p>
          <w:p w14:paraId="7098EEED" w14:textId="4F3EEC59" w:rsidR="0062768F" w:rsidRDefault="0062768F" w:rsidP="007F2438"/>
        </w:tc>
      </w:tr>
      <w:tr w:rsidR="0062768F" w14:paraId="0D826AC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80EC" w14:textId="3EC3489D" w:rsidR="0062768F" w:rsidRDefault="0062768F" w:rsidP="007F2438">
            <w:r>
              <w:rPr>
                <w:rFonts w:hint="eastAsia"/>
              </w:rPr>
              <w:t>收货人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F933B" w14:textId="6BBFFBB3" w:rsidR="0062768F" w:rsidRDefault="0062768F" w:rsidP="007F2438">
            <w:r>
              <w:t>r_name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032CC" w14:textId="4A6DDD9A" w:rsidR="0062768F" w:rsidRDefault="0062768F" w:rsidP="007F2438">
            <w:r>
              <w:t>VARCHAR(</w:t>
            </w:r>
            <w:r>
              <w:rPr>
                <w:rFonts w:hint="eastAsia"/>
              </w:rPr>
              <w:t>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9996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96FF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3B6A3" w14:textId="77777777" w:rsidR="0062768F" w:rsidRDefault="0062768F" w:rsidP="007F2438"/>
        </w:tc>
      </w:tr>
      <w:tr w:rsidR="0062768F" w14:paraId="3334CD42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80A4F" w14:textId="78165ACA" w:rsidR="0062768F" w:rsidRDefault="0062768F" w:rsidP="007F2438">
            <w:r>
              <w:rPr>
                <w:rFonts w:hint="eastAsia"/>
              </w:rPr>
              <w:t>收货人省份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06B43" w14:textId="0CA5DF16" w:rsidR="0062768F" w:rsidRDefault="0062768F" w:rsidP="007F2438">
            <w:r>
              <w:t>r_province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FDF33" w14:textId="73DB37D5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9D04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E751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2755" w14:textId="77777777" w:rsidR="0062768F" w:rsidRDefault="0062768F" w:rsidP="007F2438"/>
        </w:tc>
      </w:tr>
      <w:tr w:rsidR="0062768F" w14:paraId="1CE6E64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3FE1" w14:textId="16E66D67" w:rsidR="0062768F" w:rsidRDefault="0062768F" w:rsidP="007F2438">
            <w:r>
              <w:rPr>
                <w:rFonts w:hint="eastAsia"/>
              </w:rPr>
              <w:t>收货人市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77866" w14:textId="20FFCF3A" w:rsidR="0062768F" w:rsidRDefault="0062768F" w:rsidP="007F2438">
            <w:r>
              <w:t>r_city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2BCD8" w14:textId="3BF9CCE2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3718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61CD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CEF57" w14:textId="77777777" w:rsidR="0062768F" w:rsidRDefault="0062768F" w:rsidP="007F2438"/>
        </w:tc>
      </w:tr>
      <w:tr w:rsidR="0062768F" w14:paraId="6A4D22F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007D9" w14:textId="5828DC77" w:rsidR="0062768F" w:rsidRDefault="0062768F" w:rsidP="007F2438">
            <w:r>
              <w:rPr>
                <w:rFonts w:hint="eastAsia"/>
              </w:rPr>
              <w:lastRenderedPageBreak/>
              <w:t>收货人县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A1210" w14:textId="329EA363" w:rsidR="0062768F" w:rsidRDefault="0062768F" w:rsidP="007F2438">
            <w:r>
              <w:t>r_county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39799" w14:textId="7935C028" w:rsidR="0062768F" w:rsidRDefault="0062768F" w:rsidP="007F2438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BB3B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2AF40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0D4B6" w14:textId="77777777" w:rsidR="0062768F" w:rsidRDefault="0062768F" w:rsidP="007F2438"/>
        </w:tc>
      </w:tr>
      <w:tr w:rsidR="0062768F" w14:paraId="0C8AB71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0F381" w14:textId="09CE81E0" w:rsidR="0062768F" w:rsidRDefault="0062768F" w:rsidP="007F2438">
            <w:r>
              <w:rPr>
                <w:rFonts w:hint="eastAsia"/>
              </w:rPr>
              <w:t>收货人镇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A6E22" w14:textId="52591975" w:rsidR="0062768F" w:rsidRDefault="0062768F" w:rsidP="007F2438">
            <w:r>
              <w:t>R</w:t>
            </w:r>
            <w:r>
              <w:rPr>
                <w:rFonts w:hint="eastAsia"/>
              </w:rPr>
              <w:t>_town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FF920" w14:textId="5BC2AF1C" w:rsidR="0062768F" w:rsidRDefault="0062768F" w:rsidP="007F2438"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5143F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683A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4DA61" w14:textId="77777777" w:rsidR="0062768F" w:rsidRDefault="0062768F" w:rsidP="007F2438"/>
        </w:tc>
      </w:tr>
      <w:tr w:rsidR="0062768F" w14:paraId="1F3469E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0B2F1" w14:textId="10A5BF49" w:rsidR="0062768F" w:rsidRDefault="0062768F" w:rsidP="007F2438">
            <w:r>
              <w:rPr>
                <w:rFonts w:hint="eastAsia"/>
              </w:rPr>
              <w:t>收货人详细地址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DA595" w14:textId="41A81E26" w:rsidR="0062768F" w:rsidRDefault="0062768F" w:rsidP="007F2438">
            <w:r>
              <w:t>r_addr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643C3" w14:textId="56C4B184" w:rsidR="0062768F" w:rsidRDefault="0062768F" w:rsidP="007F2438">
            <w:r>
              <w:t>VARCHAR(</w:t>
            </w:r>
            <w:r>
              <w:rPr>
                <w:rFonts w:hint="eastAsia"/>
              </w:rPr>
              <w:t>15</w:t>
            </w:r>
            <w: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2426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ACDA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54DC" w14:textId="77777777" w:rsidR="0062768F" w:rsidRDefault="0062768F" w:rsidP="007F2438"/>
        </w:tc>
      </w:tr>
      <w:tr w:rsidR="0062768F" w14:paraId="24DFEDC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B2339" w14:textId="3E2B1E4E" w:rsidR="0062768F" w:rsidRDefault="0062768F" w:rsidP="007F2438">
            <w:r>
              <w:rPr>
                <w:rFonts w:hint="eastAsia"/>
              </w:rPr>
              <w:t>收货人手机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2EFD3" w14:textId="1736653D" w:rsidR="0062768F" w:rsidRDefault="0062768F" w:rsidP="007F2438">
            <w:r>
              <w:t>r_mobile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6756FE" w14:textId="1CD692E7" w:rsidR="0062768F" w:rsidRDefault="0062768F" w:rsidP="007F2438"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2EA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6C6F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7122" w14:textId="77777777" w:rsidR="0062768F" w:rsidRDefault="0062768F" w:rsidP="007F2438"/>
        </w:tc>
      </w:tr>
      <w:tr w:rsidR="0062768F" w14:paraId="7F4F655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28BC" w14:textId="6ECE752B" w:rsidR="0062768F" w:rsidRDefault="0062768F" w:rsidP="007F2438">
            <w:r>
              <w:rPr>
                <w:rFonts w:hint="eastAsia"/>
              </w:rPr>
              <w:t>收货人电话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08A2B" w14:textId="0171D6E1" w:rsidR="0062768F" w:rsidRDefault="0062768F" w:rsidP="007F2438">
            <w:r>
              <w:t>r_tel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14D3E" w14:textId="52DB07D1" w:rsidR="0062768F" w:rsidRDefault="0062768F" w:rsidP="007F2438">
            <w:r>
              <w:t>VARCHAR(20)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D112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7BF8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BD7B7" w14:textId="77777777" w:rsidR="0062768F" w:rsidRDefault="0062768F" w:rsidP="007F2438"/>
        </w:tc>
      </w:tr>
      <w:tr w:rsidR="0062768F" w14:paraId="00E8CE9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9F0FA" w14:textId="366C7211" w:rsidR="0062768F" w:rsidRDefault="0062768F" w:rsidP="007F2438">
            <w:r>
              <w:rPr>
                <w:rFonts w:hint="eastAsia"/>
              </w:rPr>
              <w:t>收货人邮箱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EA23A" w14:textId="7960D55E" w:rsidR="0062768F" w:rsidRDefault="0062768F" w:rsidP="007F2438">
            <w:r>
              <w:t>r_email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6B33" w14:textId="37C7C839" w:rsidR="0062768F" w:rsidRDefault="0062768F" w:rsidP="007F2438">
            <w:r>
              <w:t>VARCHAR(100)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78573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78BC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A4D00" w14:textId="77777777" w:rsidR="0062768F" w:rsidRDefault="0062768F" w:rsidP="007F2438"/>
        </w:tc>
      </w:tr>
      <w:tr w:rsidR="0062768F" w14:paraId="5D6B10D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DEBB7" w14:textId="3012D722" w:rsidR="0062768F" w:rsidRDefault="0062768F" w:rsidP="007F2438">
            <w:r>
              <w:rPr>
                <w:rFonts w:hint="eastAsia"/>
              </w:rPr>
              <w:t>收货人邮编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8A6F7" w14:textId="5DD4071F" w:rsidR="0062768F" w:rsidRDefault="0062768F" w:rsidP="007F2438">
            <w:r>
              <w:t>r_zipcode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A499D" w14:textId="2A220CF3" w:rsidR="0062768F" w:rsidRDefault="0062768F" w:rsidP="007F2438"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6FDD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56AA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9C6C4" w14:textId="77777777" w:rsidR="0062768F" w:rsidRDefault="0062768F" w:rsidP="007F2438"/>
        </w:tc>
      </w:tr>
      <w:tr w:rsidR="0062768F" w14:paraId="3C0232C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3E9F1" w14:textId="77777777" w:rsidR="0062768F" w:rsidRDefault="0062768F" w:rsidP="007F2438">
            <w:r>
              <w:rPr>
                <w:rFonts w:hint="eastAsia"/>
              </w:rPr>
              <w:t>订单来源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2B15F" w14:textId="0D5D3D25" w:rsidR="0062768F" w:rsidRDefault="0062768F" w:rsidP="007F2438">
            <w:r>
              <w:t>order_</w:t>
            </w:r>
            <w:r>
              <w:rPr>
                <w:rFonts w:hint="eastAsia"/>
              </w:rPr>
              <w:t>from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B55DE" w14:textId="21E4214B" w:rsidR="0062768F" w:rsidRDefault="0062768F" w:rsidP="007F2438"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9DCA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28C3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A17DC" w14:textId="77777777" w:rsidR="0062768F" w:rsidRDefault="0062768F" w:rsidP="007F2438"/>
        </w:tc>
      </w:tr>
      <w:tr w:rsidR="0062768F" w14:paraId="0354104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1FC2B" w14:textId="1762533E" w:rsidR="0062768F" w:rsidRDefault="0062768F" w:rsidP="007F2438">
            <w:r>
              <w:rPr>
                <w:rFonts w:hint="eastAsia"/>
              </w:rPr>
              <w:t>支付类型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3C03C" w14:textId="77777777" w:rsidR="0062768F" w:rsidRDefault="0062768F" w:rsidP="007F2438">
            <w:r>
              <w:t>pay_type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C283A1" w14:textId="108F5BA7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09C6A" w14:textId="152FE6B7" w:rsidR="0062768F" w:rsidRDefault="0062768F" w:rsidP="007F24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D820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E977D" w14:textId="3DBA4CE7" w:rsidR="0062768F" w:rsidRDefault="0062768F" w:rsidP="007F2438">
            <w:pPr>
              <w:rPr>
                <w:lang w:eastAsia="zh-CN"/>
              </w:rPr>
            </w:pPr>
          </w:p>
          <w:p w14:paraId="6ED8B82B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832E3A5" w14:textId="3A09C6F4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5BBB8A5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8A121" w14:textId="576280AB" w:rsidR="0062768F" w:rsidRDefault="0062768F" w:rsidP="007F2438">
            <w:r>
              <w:rPr>
                <w:rFonts w:hint="eastAsia"/>
              </w:rPr>
              <w:t>支付方式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A4C0C" w14:textId="7D88A44F" w:rsidR="0062768F" w:rsidRDefault="0062768F" w:rsidP="007F2438">
            <w:r>
              <w:t>P</w:t>
            </w:r>
            <w:r>
              <w:rPr>
                <w:rFonts w:hint="eastAsia"/>
              </w:rPr>
              <w:t>ay_mode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921" w14:textId="02D01428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C08A1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3C076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C6B20" w14:textId="530F1728" w:rsidR="0062768F" w:rsidRDefault="0062768F" w:rsidP="007F2438">
            <w:pPr>
              <w:rPr>
                <w:lang w:eastAsia="zh-CN"/>
              </w:rPr>
            </w:pPr>
          </w:p>
          <w:p w14:paraId="4E3671C3" w14:textId="14B1456A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1*: </w:t>
            </w:r>
            <w:r>
              <w:rPr>
                <w:rFonts w:hint="eastAsia"/>
                <w:lang w:eastAsia="zh-CN"/>
              </w:rPr>
              <w:t>银联系列银行，比如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代表银联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工商</w:t>
            </w:r>
          </w:p>
          <w:p w14:paraId="73E4EE96" w14:textId="6FC0C2A1" w:rsidR="0062768F" w:rsidRDefault="0062768F" w:rsidP="007F2438">
            <w:r>
              <w:rPr>
                <w:rFonts w:hint="eastAsia"/>
              </w:rPr>
              <w:t>2*:</w:t>
            </w:r>
            <w:r>
              <w:rPr>
                <w:rFonts w:hint="eastAsia"/>
              </w:rPr>
              <w:t>支付宝系列</w:t>
            </w:r>
          </w:p>
          <w:p w14:paraId="116B4826" w14:textId="50F7937F" w:rsidR="0062768F" w:rsidRDefault="0062768F" w:rsidP="007F2438">
            <w:r>
              <w:rPr>
                <w:rFonts w:hint="eastAsia"/>
              </w:rPr>
              <w:t>3*</w:t>
            </w:r>
            <w:r>
              <w:rPr>
                <w:rFonts w:hint="eastAsia"/>
              </w:rPr>
              <w:t>：待定义</w:t>
            </w:r>
          </w:p>
        </w:tc>
      </w:tr>
      <w:tr w:rsidR="0062768F" w14:paraId="55835D7B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042E3" w14:textId="77777777" w:rsidR="0062768F" w:rsidRDefault="0062768F" w:rsidP="007F2438">
            <w:r>
              <w:rPr>
                <w:rFonts w:hint="eastAsia"/>
              </w:rPr>
              <w:t>支付状态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2DDED" w14:textId="77777777" w:rsidR="0062768F" w:rsidRDefault="0062768F" w:rsidP="007F2438">
            <w:r>
              <w:t>pay_status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8A750" w14:textId="3243474E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7637" w14:textId="5A133D4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EE0C4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7C83" w14:textId="44E25676" w:rsidR="0062768F" w:rsidRDefault="0062768F" w:rsidP="007F2438"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</w:rPr>
              <w:t>：未支付</w:t>
            </w:r>
          </w:p>
          <w:p w14:paraId="2110B240" w14:textId="3A1BD937" w:rsidR="0062768F" w:rsidRDefault="0062768F" w:rsidP="007F2438"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</w:rPr>
              <w:t>：已支付</w:t>
            </w:r>
          </w:p>
          <w:p w14:paraId="4D8AAED8" w14:textId="5968DF7B" w:rsidR="0062768F" w:rsidRDefault="0062768F" w:rsidP="007F2438"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</w:rPr>
              <w:t>：支付中</w:t>
            </w:r>
          </w:p>
          <w:p w14:paraId="4F218F4D" w14:textId="27525CFC" w:rsidR="0062768F" w:rsidRDefault="0062768F" w:rsidP="007F2438"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</w:rPr>
              <w:t>：支付失败</w:t>
            </w:r>
          </w:p>
        </w:tc>
      </w:tr>
      <w:tr w:rsidR="0062768F" w14:paraId="35F39AC6" w14:textId="77777777" w:rsidTr="00347129">
        <w:trPr>
          <w:trHeight w:val="2581"/>
        </w:trPr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60FBA" w14:textId="2CE16358" w:rsidR="0062768F" w:rsidRDefault="0062768F" w:rsidP="007F2438">
            <w:r>
              <w:rPr>
                <w:rFonts w:hint="eastAsia"/>
              </w:rPr>
              <w:t>支付时间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61675" w14:textId="4CC98D79" w:rsidR="0062768F" w:rsidRDefault="0062768F" w:rsidP="007F2438">
            <w:r>
              <w:t>P</w:t>
            </w:r>
            <w:r>
              <w:rPr>
                <w:rFonts w:hint="eastAsia"/>
              </w:rPr>
              <w:t>ay_date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84FB6" w14:textId="22B1837A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BE5A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1563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6504E" w14:textId="6DE6D5CC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当支付方式为在线支付的时候，该字段的值为支付申请时间</w:t>
            </w:r>
          </w:p>
        </w:tc>
      </w:tr>
      <w:tr w:rsidR="0062768F" w14:paraId="519AE7E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54122" w14:textId="50FCF757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买家留言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08719" w14:textId="260560A6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U</w:t>
            </w:r>
            <w:r w:rsidRPr="000609D8">
              <w:rPr>
                <w:rFonts w:hint="eastAsia"/>
                <w:color w:val="000000" w:themeColor="text1"/>
              </w:rPr>
              <w:t>ser_remark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BAA70" w14:textId="27CD65B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67B4E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53966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7E4A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FEAFB4A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0ABE" w14:textId="6364D91E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卖家备注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20B30" w14:textId="1AF42FCC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S</w:t>
            </w:r>
            <w:r w:rsidRPr="000609D8">
              <w:rPr>
                <w:rFonts w:hint="eastAsia"/>
                <w:color w:val="000000" w:themeColor="text1"/>
              </w:rPr>
              <w:t>eller_remark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42D7E" w14:textId="0C8A0561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21AC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9521A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F902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3549BFC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3044" w14:textId="00929692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rFonts w:hint="eastAsia"/>
                <w:color w:val="000000" w:themeColor="text1"/>
              </w:rPr>
              <w:t>平台备注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59A6" w14:textId="19439088" w:rsidR="0062768F" w:rsidRPr="000609D8" w:rsidRDefault="0062768F" w:rsidP="007F2438">
            <w:pPr>
              <w:rPr>
                <w:color w:val="000000" w:themeColor="text1"/>
              </w:rPr>
            </w:pPr>
            <w:r w:rsidRPr="000609D8">
              <w:rPr>
                <w:color w:val="000000" w:themeColor="text1"/>
              </w:rPr>
              <w:t>Y</w:t>
            </w:r>
            <w:r w:rsidRPr="000609D8">
              <w:rPr>
                <w:rFonts w:hint="eastAsia"/>
                <w:color w:val="000000" w:themeColor="text1"/>
              </w:rPr>
              <w:t>w_remark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D10F1" w14:textId="778B3C95" w:rsidR="0062768F" w:rsidRPr="000609D8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0609D8">
              <w:rPr>
                <w:rFonts w:hint="eastAsia"/>
                <w:color w:val="000000" w:themeColor="text1"/>
              </w:rPr>
              <w:t>(500)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FCD02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AF4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9F43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65458FF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C821F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89E21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71AAE" w14:textId="77777777" w:rsidR="0062768F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2BA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2601D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E1197" w14:textId="77777777" w:rsidR="0062768F" w:rsidRPr="000609D8" w:rsidRDefault="0062768F" w:rsidP="007F2438">
            <w:pPr>
              <w:rPr>
                <w:color w:val="000000" w:themeColor="text1"/>
              </w:rPr>
            </w:pPr>
          </w:p>
        </w:tc>
      </w:tr>
      <w:tr w:rsidR="0062768F" w14:paraId="03C7202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2EF32" w14:textId="1E45B424" w:rsidR="0062768F" w:rsidRDefault="0062768F" w:rsidP="007F2438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F1E30" w14:textId="77777777" w:rsidR="0062768F" w:rsidRDefault="0062768F" w:rsidP="007F2438">
            <w:r>
              <w:t>logistics_company_id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60D27" w14:textId="5FEEF5F7" w:rsidR="0062768F" w:rsidRDefault="0062768F" w:rsidP="007F2438">
            <w:r>
              <w:t>NUMBER(</w:t>
            </w:r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526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27D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F4E" w14:textId="77777777" w:rsidR="0062768F" w:rsidRDefault="0062768F" w:rsidP="007F2438"/>
        </w:tc>
      </w:tr>
      <w:tr w:rsidR="0062768F" w14:paraId="38C23CE5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A5C4" w14:textId="5B50E0DE" w:rsidR="0062768F" w:rsidRDefault="0062768F" w:rsidP="007F2438">
            <w:r>
              <w:rPr>
                <w:rFonts w:hint="eastAsia"/>
              </w:rPr>
              <w:t>物流公司名称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D32CF" w14:textId="69856CFD" w:rsidR="0062768F" w:rsidRDefault="0062768F" w:rsidP="007F2438">
            <w:r>
              <w:t>L</w:t>
            </w:r>
            <w:r>
              <w:rPr>
                <w:rFonts w:hint="eastAsia"/>
              </w:rPr>
              <w:t>ogistics_name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30A89" w14:textId="1E254FBC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13B7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94DB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63CAB" w14:textId="77777777" w:rsidR="0062768F" w:rsidRDefault="0062768F" w:rsidP="007F2438"/>
        </w:tc>
      </w:tr>
      <w:tr w:rsidR="0062768F" w14:paraId="139F5AE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8884E" w14:textId="77777777" w:rsidR="0062768F" w:rsidRDefault="0062768F" w:rsidP="007F2438">
            <w:r>
              <w:rPr>
                <w:rFonts w:hint="eastAsia"/>
              </w:rPr>
              <w:t>运单号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1C48A" w14:textId="0412B5CD" w:rsidR="0062768F" w:rsidRDefault="0062768F" w:rsidP="007F2438">
            <w:r>
              <w:rPr>
                <w:rFonts w:hint="eastAsia"/>
              </w:rPr>
              <w:t>awb</w:t>
            </w:r>
            <w:r>
              <w:t>_no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DE8C8" w14:textId="35957B3E" w:rsidR="0062768F" w:rsidRDefault="0062768F" w:rsidP="007F2438">
            <w:r>
              <w:t>Varchar</w:t>
            </w:r>
            <w:r>
              <w:rPr>
                <w:rFonts w:hint="eastAsia"/>
              </w:rPr>
              <w:t>(30)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803DE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932DD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1329D" w14:textId="77777777" w:rsidR="0062768F" w:rsidRDefault="0062768F" w:rsidP="007F2438"/>
        </w:tc>
      </w:tr>
      <w:tr w:rsidR="0062768F" w14:paraId="5AB1631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FD7D0" w14:textId="77777777" w:rsidR="0062768F" w:rsidRDefault="0062768F" w:rsidP="007F2438">
            <w:r>
              <w:rPr>
                <w:rFonts w:hint="eastAsia"/>
              </w:rPr>
              <w:t>发货时间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73CB9" w14:textId="77777777" w:rsidR="0062768F" w:rsidRDefault="0062768F" w:rsidP="007F2438">
            <w:r>
              <w:t>send_time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17035" w14:textId="0F0DAD06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A636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4C24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D3545" w14:textId="77777777" w:rsidR="0062768F" w:rsidRDefault="0062768F" w:rsidP="007F2438"/>
        </w:tc>
      </w:tr>
      <w:tr w:rsidR="0062768F" w14:paraId="6C5E677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F99EE" w14:textId="4297CD51" w:rsidR="0062768F" w:rsidRDefault="0062768F" w:rsidP="007F2438">
            <w:r>
              <w:rPr>
                <w:rFonts w:hint="eastAsia"/>
              </w:rPr>
              <w:t>发货地址</w:t>
            </w:r>
            <w:r>
              <w:rPr>
                <w:rFonts w:hint="eastAsia"/>
              </w:rPr>
              <w:t>ID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11927" w14:textId="322F0A11" w:rsidR="0062768F" w:rsidRDefault="0062768F" w:rsidP="007F2438">
            <w:r>
              <w:t>S</w:t>
            </w:r>
            <w:r>
              <w:rPr>
                <w:rFonts w:hint="eastAsia"/>
              </w:rPr>
              <w:t>_s_a_id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EB0E7" w14:textId="0C8A5BEA" w:rsidR="0062768F" w:rsidRDefault="0062768F" w:rsidP="007F2438">
            <w:r>
              <w:t>Int(11)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56F8D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541B3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E3D95" w14:textId="77777777" w:rsidR="0062768F" w:rsidRDefault="0062768F" w:rsidP="007F2438">
            <w:r>
              <w:rPr>
                <w:rFonts w:hint="eastAsia"/>
              </w:rPr>
              <w:t>店铺发货</w:t>
            </w:r>
            <w:r>
              <w:rPr>
                <w:rFonts w:hint="eastAsia"/>
              </w:rPr>
              <w:lastRenderedPageBreak/>
              <w:t>地址</w:t>
            </w:r>
            <w:r>
              <w:rPr>
                <w:rFonts w:hint="eastAsia"/>
              </w:rPr>
              <w:t>ID</w:t>
            </w:r>
          </w:p>
          <w:p w14:paraId="13A642D3" w14:textId="20C6D7B7" w:rsidR="0062768F" w:rsidRDefault="0062768F" w:rsidP="007F2438"/>
        </w:tc>
      </w:tr>
      <w:tr w:rsidR="0062768F" w14:paraId="48A9C4D1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C4F7" w14:textId="5F9D3626" w:rsidR="0062768F" w:rsidRDefault="0062768F" w:rsidP="007F2438">
            <w:r>
              <w:rPr>
                <w:rFonts w:hint="eastAsia"/>
              </w:rPr>
              <w:lastRenderedPageBreak/>
              <w:t>确认到货状态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92B45" w14:textId="22458A96" w:rsidR="0062768F" w:rsidRDefault="0062768F" w:rsidP="007F2438">
            <w:r>
              <w:t>S</w:t>
            </w:r>
            <w:r>
              <w:rPr>
                <w:rFonts w:hint="eastAsia"/>
              </w:rPr>
              <w:t>igned_status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DD381" w14:textId="7EB8F0C6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7C2BF" w14:textId="17F9DC82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6ECC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10704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0:</w:t>
            </w:r>
            <w:r>
              <w:rPr>
                <w:rFonts w:hint="eastAsia"/>
                <w:lang w:eastAsia="zh-CN"/>
              </w:rPr>
              <w:t>未确认</w:t>
            </w:r>
          </w:p>
          <w:p w14:paraId="10862E17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1:</w:t>
            </w:r>
            <w:r>
              <w:rPr>
                <w:rFonts w:hint="eastAsia"/>
                <w:lang w:eastAsia="zh-CN"/>
              </w:rPr>
              <w:t>确认到货</w:t>
            </w:r>
          </w:p>
          <w:p w14:paraId="23A694DE" w14:textId="0C58AA6B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：拒收</w:t>
            </w:r>
          </w:p>
        </w:tc>
      </w:tr>
      <w:tr w:rsidR="0062768F" w14:paraId="4C8412A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D3CDB" w14:textId="773BE8E9" w:rsidR="0062768F" w:rsidRDefault="0062768F" w:rsidP="007F2438">
            <w:r>
              <w:rPr>
                <w:rFonts w:hint="eastAsia"/>
              </w:rPr>
              <w:t>确认到货的类型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46665" w14:textId="5298C97C" w:rsidR="0062768F" w:rsidRDefault="0062768F" w:rsidP="00ED1A16">
            <w:r>
              <w:t>S</w:t>
            </w:r>
            <w:r>
              <w:rPr>
                <w:rFonts w:hint="eastAsia"/>
              </w:rPr>
              <w:t>igned_type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8D315" w14:textId="4844C188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4C7" w14:textId="7AFE3416" w:rsidR="0062768F" w:rsidRDefault="0062768F" w:rsidP="007F2438">
            <w:r>
              <w:rPr>
                <w:rFonts w:hint="eastAsia"/>
              </w:rPr>
              <w:t>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2229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47E2" w14:textId="726E4F4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：本人确认</w:t>
            </w:r>
          </w:p>
          <w:p w14:paraId="1BC2384F" w14:textId="77777777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：系统确认</w:t>
            </w:r>
          </w:p>
          <w:p w14:paraId="3F94DA36" w14:textId="4E9A4CEE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62768F" w14:paraId="08CBC88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27C8F" w14:textId="04EDEB43" w:rsidR="0062768F" w:rsidRDefault="0062768F" w:rsidP="007F2438">
            <w:r>
              <w:rPr>
                <w:rFonts w:hint="eastAsia"/>
              </w:rPr>
              <w:t>确认到货的时间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15DAE" w14:textId="77777777" w:rsidR="0062768F" w:rsidRDefault="0062768F" w:rsidP="007F2438">
            <w:r>
              <w:t>signed_time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3ACFB" w14:textId="1AB38085" w:rsidR="0062768F" w:rsidRDefault="0062768F" w:rsidP="007F2438">
            <w:r>
              <w:t>DATE</w:t>
            </w:r>
            <w:r>
              <w:rPr>
                <w:rFonts w:hint="eastAsia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A0120B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E1096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1E931" w14:textId="204FD428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此字段等同于</w:t>
            </w:r>
            <w:r>
              <w:rPr>
                <w:rFonts w:hint="eastAsia"/>
                <w:lang w:eastAsia="zh-CN"/>
              </w:rPr>
              <w:t>EMS</w:t>
            </w:r>
            <w:r>
              <w:rPr>
                <w:rFonts w:hint="eastAsia"/>
                <w:lang w:eastAsia="zh-CN"/>
              </w:rPr>
              <w:t>的妥投时间</w:t>
            </w:r>
          </w:p>
        </w:tc>
      </w:tr>
      <w:tr w:rsidR="0062768F" w14:paraId="17629666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F0F65" w14:textId="58CEF67F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未妥投的原因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E5155" w14:textId="136C771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ot_signed_cause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31A31" w14:textId="77C3724C" w:rsidR="0062768F" w:rsidRDefault="0062768F" w:rsidP="007F2438"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  <w:r>
              <w:rPr>
                <w:rFonts w:hint="eastAsia"/>
                <w:lang w:eastAsia="zh-CN"/>
              </w:rPr>
              <w:t>(2000byte)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0D4B7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D67B1" w14:textId="77777777" w:rsidR="0062768F" w:rsidRDefault="0062768F" w:rsidP="007F2438">
            <w:pPr>
              <w:rPr>
                <w:lang w:eastAsia="zh-CN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FCAC4" w14:textId="77777777" w:rsidR="0062768F" w:rsidRDefault="0062768F" w:rsidP="007F2438">
            <w:pPr>
              <w:rPr>
                <w:lang w:eastAsia="zh-CN"/>
              </w:rPr>
            </w:pPr>
          </w:p>
        </w:tc>
      </w:tr>
      <w:tr w:rsidR="0062768F" w14:paraId="6DF83F5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9063C" w14:textId="57E24B7F" w:rsidR="0062768F" w:rsidRDefault="0062768F" w:rsidP="007F2438">
            <w:r>
              <w:rPr>
                <w:rFonts w:hint="eastAsia"/>
              </w:rPr>
              <w:t>实际收款时间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10E40" w14:textId="14DC43BD" w:rsidR="0062768F" w:rsidRDefault="0062768F" w:rsidP="007F2438">
            <w:r>
              <w:t>R</w:t>
            </w:r>
            <w:r>
              <w:rPr>
                <w:rFonts w:hint="eastAsia"/>
              </w:rPr>
              <w:t>eceipt_date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CA105" w14:textId="735630C6" w:rsidR="0062768F" w:rsidRDefault="0062768F" w:rsidP="007F2438">
            <w:r>
              <w:rPr>
                <w:rFonts w:hint="eastAsia"/>
              </w:rPr>
              <w:t>datetime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9E25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96F9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A719" w14:textId="096EF17B" w:rsidR="0062768F" w:rsidRDefault="0062768F" w:rsidP="007F2438"/>
        </w:tc>
      </w:tr>
      <w:tr w:rsidR="0062768F" w14:paraId="2F20E61D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A11FA" w14:textId="42E3CBFA" w:rsidR="0062768F" w:rsidRDefault="0062768F" w:rsidP="007F2438">
            <w:r>
              <w:rPr>
                <w:rFonts w:hint="eastAsia"/>
              </w:rPr>
              <w:t>实际收款类型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0878D" w14:textId="17033DE5" w:rsidR="0062768F" w:rsidRDefault="0062768F" w:rsidP="007F2438">
            <w:r>
              <w:t>R</w:t>
            </w:r>
            <w:r>
              <w:rPr>
                <w:rFonts w:hint="eastAsia"/>
              </w:rPr>
              <w:t>eceipt_type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CFCFF" w14:textId="0ECAF94F" w:rsidR="0062768F" w:rsidRDefault="0062768F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9522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012AB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5617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：货到付款</w:t>
            </w:r>
          </w:p>
          <w:p w14:paraId="7838D8F6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：在线支付</w:t>
            </w:r>
          </w:p>
          <w:p w14:paraId="6108F160" w14:textId="138025FD" w:rsidR="0062768F" w:rsidRDefault="0062768F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：账号支付</w:t>
            </w:r>
          </w:p>
        </w:tc>
      </w:tr>
      <w:tr w:rsidR="0062768F" w14:paraId="408E7243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F4994" w14:textId="7FEEB66D" w:rsidR="0062768F" w:rsidRDefault="0062768F" w:rsidP="007F2438">
            <w:r>
              <w:rPr>
                <w:rFonts w:hint="eastAsia"/>
              </w:rPr>
              <w:t>实际收款方式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851C" w14:textId="04E3E213" w:rsidR="0062768F" w:rsidRDefault="0062768F" w:rsidP="007F2438">
            <w:r>
              <w:t>R</w:t>
            </w:r>
            <w:r>
              <w:rPr>
                <w:rFonts w:hint="eastAsia"/>
              </w:rPr>
              <w:t>eceipt_mode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D74E9" w14:textId="0328D17D" w:rsidR="0062768F" w:rsidRDefault="0062768F" w:rsidP="007F2438">
            <w:r>
              <w:t>C</w:t>
            </w:r>
            <w:r>
              <w:rPr>
                <w:rFonts w:hint="eastAsia"/>
              </w:rPr>
              <w:t>har(2)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B04A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E7E18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BEEEE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00: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现金</w:t>
            </w:r>
          </w:p>
          <w:p w14:paraId="18E9D9EF" w14:textId="7777777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01:</w:t>
            </w:r>
            <w:r>
              <w:rPr>
                <w:rFonts w:hint="eastAsia"/>
                <w:lang w:eastAsia="zh-CN"/>
              </w:rPr>
              <w:t>货到付款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POS</w:t>
            </w:r>
            <w:r>
              <w:rPr>
                <w:rFonts w:hint="eastAsia"/>
                <w:lang w:eastAsia="zh-CN"/>
              </w:rPr>
              <w:t>刷卡</w:t>
            </w:r>
          </w:p>
          <w:p w14:paraId="5E5A6583" w14:textId="791416D7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1*:</w:t>
            </w:r>
            <w:r>
              <w:rPr>
                <w:rFonts w:hint="eastAsia"/>
                <w:lang w:eastAsia="zh-CN"/>
              </w:rPr>
              <w:t>银联系列</w:t>
            </w:r>
          </w:p>
          <w:p w14:paraId="7738291F" w14:textId="6550763A" w:rsidR="0062768F" w:rsidRDefault="0062768F" w:rsidP="00AD73D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2*</w:t>
            </w:r>
            <w:r>
              <w:rPr>
                <w:rFonts w:hint="eastAsia"/>
                <w:lang w:eastAsia="zh-CN"/>
              </w:rPr>
              <w:t>：支付宝系列</w:t>
            </w:r>
            <w:r>
              <w:rPr>
                <w:rFonts w:hint="eastAsia"/>
                <w:lang w:eastAsia="zh-CN"/>
              </w:rPr>
              <w:t>3*</w:t>
            </w:r>
            <w:r>
              <w:rPr>
                <w:rFonts w:hint="eastAsia"/>
                <w:lang w:eastAsia="zh-CN"/>
              </w:rPr>
              <w:t>：待定义</w:t>
            </w:r>
          </w:p>
        </w:tc>
      </w:tr>
      <w:tr w:rsidR="0062768F" w14:paraId="76C39690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519D0" w14:textId="3616A9F4" w:rsidR="0062768F" w:rsidRDefault="0062768F" w:rsidP="007F2438">
            <w:r>
              <w:rPr>
                <w:rFonts w:hint="eastAsia"/>
              </w:rPr>
              <w:t>下单人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C40B0" w14:textId="65AF2EB2" w:rsidR="0062768F" w:rsidRDefault="0062768F" w:rsidP="007F2438">
            <w:r>
              <w:t>created_by</w:t>
            </w:r>
            <w:r>
              <w:rPr>
                <w:rFonts w:hint="eastAsia"/>
              </w:rPr>
              <w:t>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A9128" w14:textId="06011509" w:rsidR="0062768F" w:rsidRDefault="0062768F" w:rsidP="007F2438">
            <w:r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F70B0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302E0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23DA4" w14:textId="6297ED92" w:rsidR="0062768F" w:rsidRDefault="0062768F" w:rsidP="007F2438">
            <w:r>
              <w:rPr>
                <w:rFonts w:hint="eastAsia"/>
              </w:rPr>
              <w:t>如果是会员自己下单，本字段等同于</w:t>
            </w:r>
            <w:r>
              <w:rPr>
                <w:rFonts w:hint="eastAsia"/>
              </w:rPr>
              <w:t>user_name;</w:t>
            </w:r>
            <w:r>
              <w:rPr>
                <w:rFonts w:hint="eastAsia"/>
              </w:rPr>
              <w:t>否则为操作者名称</w:t>
            </w:r>
          </w:p>
        </w:tc>
      </w:tr>
      <w:tr w:rsidR="0062768F" w14:paraId="016E5D2F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E126B" w14:textId="0B2A261C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590E7" w14:textId="077C2469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4B554" w14:textId="4C9A208D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D</w:t>
            </w:r>
            <w:r w:rsidRPr="00FE3A91">
              <w:rPr>
                <w:rFonts w:hint="eastAsia"/>
                <w:color w:val="000000" w:themeColor="text1"/>
              </w:rPr>
              <w:t>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D0EF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3DD17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A095" w14:textId="77777777" w:rsidR="0062768F" w:rsidRDefault="0062768F" w:rsidP="007F2438"/>
        </w:tc>
      </w:tr>
      <w:tr w:rsidR="0062768F" w14:paraId="7EDEE40C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0A4F" w14:textId="7955CF5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23DC" w14:textId="0710425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7A60" w14:textId="5EE4D5CB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>
              <w:rPr>
                <w:rFonts w:hint="eastAsia"/>
                <w:color w:val="000000" w:themeColor="text1"/>
              </w:rPr>
              <w:t>(10</w:t>
            </w:r>
            <w:r w:rsidRPr="00FE3A91">
              <w:rPr>
                <w:rFonts w:hint="eastAsia"/>
                <w:color w:val="000000" w:themeColor="text1"/>
              </w:rPr>
              <w:t>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8B58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B79FA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3187B" w14:textId="77777777" w:rsidR="0062768F" w:rsidRDefault="0062768F" w:rsidP="007F2438"/>
        </w:tc>
      </w:tr>
      <w:tr w:rsidR="0062768F" w14:paraId="13394D34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173F" w14:textId="76DC8441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rFonts w:hint="eastAsia"/>
                <w:color w:val="000000" w:themeColor="text1"/>
              </w:rPr>
              <w:t>订单取消原因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795E" w14:textId="24D6B9B3" w:rsidR="0062768F" w:rsidRPr="00FE3A91" w:rsidRDefault="0062768F" w:rsidP="007F2438">
            <w:pPr>
              <w:rPr>
                <w:color w:val="000000" w:themeColor="text1"/>
              </w:rPr>
            </w:pPr>
            <w:r w:rsidRPr="00FE3A91">
              <w:rPr>
                <w:color w:val="000000" w:themeColor="text1"/>
              </w:rPr>
              <w:t>C</w:t>
            </w:r>
            <w:r w:rsidRPr="00FE3A91">
              <w:rPr>
                <w:rFonts w:hint="eastAsia"/>
                <w:color w:val="000000" w:themeColor="text1"/>
              </w:rPr>
              <w:t>ancel_reason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AEECE" w14:textId="463620F2" w:rsidR="0062768F" w:rsidRPr="00FE3A91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FE3A91">
              <w:rPr>
                <w:rFonts w:hint="eastAsia"/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81EA5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C503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D671A" w14:textId="77777777" w:rsidR="0062768F" w:rsidRDefault="0062768F" w:rsidP="007F2438"/>
        </w:tc>
      </w:tr>
      <w:tr w:rsidR="0062768F" w14:paraId="226706A9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7193C" w14:textId="39BB6F0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t>订单最后更新时间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005A9" w14:textId="05AE24B9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Last_update_date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60FB2" w14:textId="4FDFAE8B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Date</w:t>
            </w:r>
            <w:r>
              <w:rPr>
                <w:rFonts w:hint="eastAsia"/>
                <w:color w:val="000000" w:themeColor="text1"/>
              </w:rPr>
              <w:t>time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4D756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5D682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D31205" w14:textId="77777777" w:rsidR="0062768F" w:rsidRDefault="0062768F" w:rsidP="007F2438"/>
        </w:tc>
      </w:tr>
      <w:tr w:rsidR="0062768F" w14:paraId="2FD0F6C7" w14:textId="77777777" w:rsidTr="00347129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1603A" w14:textId="10A827C7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rFonts w:hint="eastAsia"/>
                <w:color w:val="000000" w:themeColor="text1"/>
              </w:rPr>
              <w:lastRenderedPageBreak/>
              <w:t>订单最后更新人</w:t>
            </w:r>
          </w:p>
        </w:tc>
        <w:tc>
          <w:tcPr>
            <w:tcW w:w="2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55ED9" w14:textId="40E3AFDE" w:rsidR="0062768F" w:rsidRPr="00BE5B86" w:rsidRDefault="0062768F" w:rsidP="007F2438">
            <w:pPr>
              <w:rPr>
                <w:color w:val="000000" w:themeColor="text1"/>
              </w:rPr>
            </w:pPr>
            <w:r w:rsidRPr="00BE5B86">
              <w:rPr>
                <w:color w:val="000000" w:themeColor="text1"/>
              </w:rPr>
              <w:t>Last_update_by_name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47323" w14:textId="259ABF54" w:rsidR="0062768F" w:rsidRPr="00BE5B86" w:rsidRDefault="0062768F" w:rsidP="007F24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Varchar</w:t>
            </w:r>
            <w:r w:rsidRPr="00BE5B86">
              <w:rPr>
                <w:color w:val="000000" w:themeColor="text1"/>
              </w:rPr>
              <w:t>(100)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1EA6C" w14:textId="77777777" w:rsidR="0062768F" w:rsidRDefault="0062768F" w:rsidP="007F2438"/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AE981" w14:textId="77777777" w:rsidR="0062768F" w:rsidRDefault="0062768F" w:rsidP="007F2438"/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E383" w14:textId="77777777" w:rsidR="0062768F" w:rsidRDefault="0062768F" w:rsidP="007F2438"/>
        </w:tc>
      </w:tr>
    </w:tbl>
    <w:p w14:paraId="5D9B2A66" w14:textId="55A51AD2" w:rsidR="00337C36" w:rsidRDefault="00337C36" w:rsidP="00337C36">
      <w:pPr>
        <w:pStyle w:val="11"/>
        <w:spacing w:line="288" w:lineRule="auto"/>
        <w:ind w:left="360"/>
        <w:rPr>
          <w:rFonts w:hint="default"/>
        </w:rPr>
      </w:pPr>
    </w:p>
    <w:p w14:paraId="4A3C7BA4" w14:textId="4C44279C" w:rsidR="007F2438" w:rsidRPr="00E7600C" w:rsidRDefault="00A12E01" w:rsidP="00A12E01">
      <w:pPr>
        <w:pStyle w:val="4"/>
        <w:rPr>
          <w:color w:val="000000" w:themeColor="text1"/>
        </w:rPr>
      </w:pPr>
      <w:bookmarkStart w:id="170" w:name="_Toc248822197"/>
      <w:bookmarkStart w:id="171" w:name="_Toc248822262"/>
      <w:bookmarkStart w:id="172" w:name="_Toc249156201"/>
      <w:bookmarkStart w:id="173" w:name="_Toc269563283"/>
      <w:r w:rsidRPr="00E7600C">
        <w:rPr>
          <w:color w:val="000000" w:themeColor="text1"/>
        </w:rPr>
        <w:t>5.2</w:t>
      </w:r>
      <w:r w:rsidR="00337C36" w:rsidRPr="00E7600C">
        <w:rPr>
          <w:color w:val="000000" w:themeColor="text1"/>
        </w:rPr>
        <w:t>订单明细表</w:t>
      </w:r>
      <w:r w:rsidR="00337C36" w:rsidRPr="00E7600C">
        <w:rPr>
          <w:color w:val="000000" w:themeColor="text1"/>
        </w:rPr>
        <w:t xml:space="preserve"> </w:t>
      </w:r>
      <w:r w:rsidR="00337C36" w:rsidRPr="00E7600C">
        <w:rPr>
          <w:color w:val="000000" w:themeColor="text1"/>
        </w:rPr>
        <w:t>（</w:t>
      </w:r>
      <w:r w:rsidR="00337C36" w:rsidRPr="00E7600C">
        <w:rPr>
          <w:color w:val="000000" w:themeColor="text1"/>
        </w:rPr>
        <w:t>t_order_item</w:t>
      </w:r>
      <w:r w:rsidR="00337C36" w:rsidRPr="00E7600C">
        <w:rPr>
          <w:color w:val="000000" w:themeColor="text1"/>
        </w:rPr>
        <w:t>）</w:t>
      </w:r>
      <w:bookmarkEnd w:id="170"/>
      <w:bookmarkEnd w:id="171"/>
      <w:bookmarkEnd w:id="172"/>
      <w:bookmarkEnd w:id="173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498AA91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6011EE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9C98A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98F3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B6854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24C76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412A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59DCE00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4F5F2" w14:textId="77777777" w:rsidR="007F2438" w:rsidRDefault="007F2438" w:rsidP="007F2438">
            <w:r>
              <w:rPr>
                <w:rFonts w:hint="eastAsia"/>
              </w:rPr>
              <w:t>订单明细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C4005" w14:textId="634198DF" w:rsidR="007F2438" w:rsidRDefault="00E7600C" w:rsidP="007F2438">
            <w:r>
              <w:t>I</w:t>
            </w:r>
            <w:r>
              <w:rPr>
                <w:rFonts w:hint="eastAsia"/>
              </w:rPr>
              <w:t>tem_</w:t>
            </w:r>
            <w:r w:rsidR="007F2438">
              <w:t>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0EA5E" w14:textId="49CA58DE" w:rsidR="007F2438" w:rsidRDefault="00911E89" w:rsidP="007F2438">
            <w:r>
              <w:t>NUMBER(1</w:t>
            </w:r>
            <w:r>
              <w:rPr>
                <w:rFonts w:hint="eastAsia"/>
              </w:rPr>
              <w:t>5</w:t>
            </w:r>
            <w:r w:rsidR="007F2438"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D704" w14:textId="5064B17A" w:rsidR="007F2438" w:rsidRDefault="00911E89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7724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B6CE2" w14:textId="77777777" w:rsidR="007F2438" w:rsidRDefault="007F2438" w:rsidP="007F2438"/>
        </w:tc>
      </w:tr>
      <w:tr w:rsidR="007F2438" w14:paraId="0548D98C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C0890" w14:textId="77777777" w:rsidR="007F2438" w:rsidRDefault="007F2438" w:rsidP="007F2438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3029" w14:textId="41F9645F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8968" w14:textId="2DC74CA1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145EE" w14:textId="4E0516BE" w:rsidR="007F243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48B8E" w14:textId="5A44E783" w:rsidR="007F2438" w:rsidRDefault="0039355D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ACD76" w14:textId="77777777" w:rsidR="007F2438" w:rsidRDefault="007F2438" w:rsidP="007F2438"/>
        </w:tc>
      </w:tr>
      <w:tr w:rsidR="00911E89" w14:paraId="3F7F999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6D96" w14:textId="6D6B3DF3" w:rsidR="00911E89" w:rsidRDefault="00911E89" w:rsidP="007F2438">
            <w:r>
              <w:rPr>
                <w:rFonts w:hint="eastAsia"/>
              </w:rPr>
              <w:t>订单编号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0D641" w14:textId="732C3B6A" w:rsidR="00911E89" w:rsidRDefault="00911E89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84F63" w14:textId="3B8BB996" w:rsidR="00911E89" w:rsidRDefault="00A7170B" w:rsidP="007F2438">
            <w:r>
              <w:t>Varchar</w:t>
            </w:r>
            <w:r w:rsidR="00911E89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A3F49" w14:textId="34464374" w:rsidR="00911E89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C7CE" w14:textId="77777777" w:rsidR="00911E89" w:rsidRDefault="00911E89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2671" w14:textId="77777777" w:rsidR="00911E89" w:rsidRDefault="00911E89" w:rsidP="007F2438">
            <w:pPr>
              <w:rPr>
                <w:lang w:eastAsia="zh-CN"/>
              </w:rPr>
            </w:pPr>
          </w:p>
        </w:tc>
      </w:tr>
      <w:tr w:rsidR="00B47718" w14:paraId="4EC2A783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6C966" w14:textId="0FC80554" w:rsidR="00B47718" w:rsidRDefault="00B47718" w:rsidP="007F2438">
            <w:r>
              <w:rPr>
                <w:rFonts w:hint="eastAsia"/>
              </w:rPr>
              <w:t>SKU 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10E5" w14:textId="45F575BB" w:rsidR="00B47718" w:rsidRDefault="00B47718" w:rsidP="007F2438">
            <w:r>
              <w:t>S</w:t>
            </w:r>
            <w:r>
              <w:rPr>
                <w:rFonts w:hint="eastAsia"/>
              </w:rPr>
              <w:t>ku_id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9D590" w14:textId="2545CCD4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2F43E" w14:textId="0696771C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0BCF9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E7D1D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250514D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DC0AC" w14:textId="06EB8FB7" w:rsidR="00B47718" w:rsidRDefault="00B47718" w:rsidP="007F2438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7F0B" w14:textId="15F50394" w:rsidR="00B47718" w:rsidRDefault="00B47718" w:rsidP="007F2438">
            <w:r>
              <w:t>prod_id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7ACE0" w14:textId="01CFA41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FEC16" w14:textId="556428F7" w:rsidR="00B47718" w:rsidRDefault="00936862" w:rsidP="007F2438">
            <w:r>
              <w:rPr>
                <w:rFonts w:hint="eastAsia"/>
              </w:rP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0D240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94F2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0320BE" w14:paraId="6917865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2291" w14:textId="0D19745A" w:rsidR="000320BE" w:rsidRDefault="000320BE" w:rsidP="007F2438">
            <w:r>
              <w:rPr>
                <w:rFonts w:hint="eastAsia"/>
              </w:rPr>
              <w:t>商品编码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1F316" w14:textId="2491549F" w:rsidR="000320BE" w:rsidRDefault="000320BE" w:rsidP="007F2438">
            <w:r>
              <w:rPr>
                <w:rFonts w:hint="eastAsia"/>
              </w:rPr>
              <w:t>prod_code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767BD" w14:textId="5BA93310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381D8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9208C" w14:textId="0B11E739" w:rsidR="000320BE" w:rsidRDefault="0070765C" w:rsidP="007F2438">
            <w:r>
              <w:rPr>
                <w:rFonts w:hint="eastAsia"/>
              </w:rPr>
              <w:t>index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2760B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0320BE" w14:paraId="6D3C4D9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0595B" w14:textId="158E9AC5" w:rsidR="000320BE" w:rsidRDefault="000320BE" w:rsidP="007F2438"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F8A3" w14:textId="1AD421C1" w:rsidR="000320BE" w:rsidRDefault="000320BE" w:rsidP="007F2438">
            <w:r>
              <w:rPr>
                <w:rFonts w:hint="eastAsia"/>
              </w:rPr>
              <w:t>sku_code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F535E" w14:textId="246CB09D" w:rsidR="000320BE" w:rsidRDefault="00A7170B" w:rsidP="007F2438">
            <w:r>
              <w:rPr>
                <w:rFonts w:hint="eastAsia"/>
              </w:rPr>
              <w:t>varchar</w:t>
            </w:r>
            <w:r w:rsidR="000320BE">
              <w:rPr>
                <w:rFonts w:hint="eastAsia"/>
              </w:rPr>
              <w:t>(32)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E01EF" w14:textId="77777777" w:rsidR="000320BE" w:rsidRDefault="000320BE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CFDEC" w14:textId="77777777" w:rsidR="000320BE" w:rsidRDefault="000320BE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6273E" w14:textId="77777777" w:rsidR="000320BE" w:rsidRDefault="000320BE" w:rsidP="007F2438">
            <w:pPr>
              <w:rPr>
                <w:lang w:eastAsia="zh-CN"/>
              </w:rPr>
            </w:pPr>
          </w:p>
        </w:tc>
      </w:tr>
      <w:tr w:rsidR="00936862" w14:paraId="29FFCB40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ED33E" w14:textId="124170C4" w:rsidR="00936862" w:rsidRDefault="00936862" w:rsidP="007F2438">
            <w:r>
              <w:rPr>
                <w:rFonts w:hint="eastAsia"/>
              </w:rPr>
              <w:t>商品规格（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E54A" w14:textId="66115DE8" w:rsidR="00936862" w:rsidRDefault="00936862" w:rsidP="007F2438">
            <w:r>
              <w:t>P</w:t>
            </w:r>
            <w:r>
              <w:rPr>
                <w:rFonts w:hint="eastAsia"/>
              </w:rPr>
              <w:t>rod_spec_id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B13C9" w14:textId="049536EE" w:rsidR="00936862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DFEF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5AC7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6267F" w14:textId="77777777" w:rsidR="00936862" w:rsidRDefault="00936862" w:rsidP="007F2438">
            <w:pPr>
              <w:rPr>
                <w:lang w:eastAsia="zh-CN"/>
              </w:rPr>
            </w:pPr>
          </w:p>
        </w:tc>
      </w:tr>
      <w:tr w:rsidR="00B47718" w14:paraId="624064EE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1B723" w14:textId="3608EF5C" w:rsidR="00B47718" w:rsidRDefault="00B47718" w:rsidP="007F2438">
            <w:r>
              <w:rPr>
                <w:rFonts w:hint="eastAsia"/>
              </w:rPr>
              <w:t>商品规格</w:t>
            </w:r>
            <w:r w:rsidR="00936862">
              <w:rPr>
                <w:rFonts w:hint="eastAsia"/>
              </w:rPr>
              <w:t>(</w:t>
            </w:r>
            <w:r w:rsidR="00936862">
              <w:rPr>
                <w:rFonts w:hint="eastAsia"/>
              </w:rPr>
              <w:t>名称</w:t>
            </w:r>
            <w:r w:rsidR="00936862">
              <w:rPr>
                <w:rFonts w:hint="eastAsia"/>
              </w:rPr>
              <w:t>)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B80AD" w14:textId="61E8667F" w:rsidR="00B47718" w:rsidRDefault="00936862" w:rsidP="007F2438">
            <w:r>
              <w:t>P</w:t>
            </w:r>
            <w:r>
              <w:rPr>
                <w:rFonts w:hint="eastAsia"/>
              </w:rPr>
              <w:t>rod_spec_name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420D8" w14:textId="36CC69E5" w:rsidR="00B47718" w:rsidRDefault="00A7170B" w:rsidP="007F2438">
            <w:r>
              <w:t>Varchar</w:t>
            </w:r>
            <w:r w:rsidR="00936862">
              <w:rPr>
                <w:rFonts w:hint="eastAsia"/>
              </w:rPr>
              <w:t>(1000)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D00EB" w14:textId="37EEA713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91A5A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4C683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B47718" w14:paraId="6DD1177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873E4" w14:textId="7D3831B1" w:rsidR="00B47718" w:rsidRDefault="00B47718" w:rsidP="007F2438">
            <w:r>
              <w:rPr>
                <w:rFonts w:hint="eastAsia"/>
              </w:rPr>
              <w:t>商品标题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2E12B" w14:textId="68F36FA2" w:rsidR="00B47718" w:rsidRDefault="00B47718" w:rsidP="007F2438">
            <w:r>
              <w:rPr>
                <w:rFonts w:hint="eastAsia"/>
              </w:rPr>
              <w:t>prod_title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52BD4" w14:textId="3F153CEE" w:rsidR="00B47718" w:rsidRDefault="00A7170B" w:rsidP="007F2438">
            <w:r>
              <w:t>Varchar</w:t>
            </w:r>
            <w:r w:rsidR="00B47718">
              <w:rPr>
                <w:rFonts w:hint="eastAsia"/>
              </w:rPr>
              <w:t>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2B93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76BC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EDF81" w14:textId="77777777" w:rsidR="00B47718" w:rsidRDefault="00B47718" w:rsidP="007F2438">
            <w:pPr>
              <w:rPr>
                <w:lang w:eastAsia="zh-CN"/>
              </w:rPr>
            </w:pPr>
          </w:p>
        </w:tc>
      </w:tr>
      <w:tr w:rsidR="005E674C" w14:paraId="74F25938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C24A" w14:textId="777A4FFB" w:rsidR="005E674C" w:rsidRDefault="005E674C" w:rsidP="007F2438">
            <w:r>
              <w:rPr>
                <w:rFonts w:hint="eastAsia"/>
              </w:rPr>
              <w:t>基础类目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55525" w14:textId="7B6514B9" w:rsidR="005E674C" w:rsidRDefault="005E674C" w:rsidP="007F2438">
            <w:r>
              <w:t>B</w:t>
            </w:r>
            <w:r>
              <w:rPr>
                <w:rFonts w:hint="eastAsia"/>
              </w:rPr>
              <w:t>c_id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221" w14:textId="315CCFEF" w:rsidR="005E674C" w:rsidRDefault="004646EA" w:rsidP="007F2438">
            <w:r>
              <w:rPr>
                <w:rFonts w:hint="eastAsia"/>
              </w:rPr>
              <w:t>smallint</w:t>
            </w:r>
            <w:r w:rsidR="005E674C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="005E674C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FCC9E" w14:textId="77777777" w:rsidR="005E674C" w:rsidRDefault="005E674C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99ED2" w14:textId="77777777" w:rsidR="005E674C" w:rsidRDefault="005E674C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E9477" w14:textId="77777777" w:rsidR="005E674C" w:rsidRDefault="005E674C" w:rsidP="007F2438">
            <w:pPr>
              <w:rPr>
                <w:lang w:eastAsia="zh-CN"/>
              </w:rPr>
            </w:pPr>
          </w:p>
        </w:tc>
      </w:tr>
      <w:tr w:rsidR="00B47718" w14:paraId="6D6B673B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93BE" w14:textId="50A1D74B" w:rsidR="00B47718" w:rsidRDefault="004646EA" w:rsidP="007F2438">
            <w:r>
              <w:rPr>
                <w:rFonts w:hint="eastAsia"/>
              </w:rPr>
              <w:t>卖家</w:t>
            </w:r>
            <w:r w:rsidR="005E674C"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6CF97" w14:textId="6BCD3F6C" w:rsidR="00B47718" w:rsidRDefault="00B47718" w:rsidP="007F2438">
            <w:r>
              <w:t>s</w:t>
            </w:r>
            <w:r w:rsidR="004646EA">
              <w:rPr>
                <w:rFonts w:hint="eastAsia"/>
              </w:rPr>
              <w:t>eller</w:t>
            </w:r>
            <w:r>
              <w:t>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6BF73" w14:textId="2CCF3D45" w:rsidR="00B4771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B98AF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5FCB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0D013" w14:textId="77777777" w:rsidR="00B47718" w:rsidRDefault="00B47718" w:rsidP="007F2438"/>
        </w:tc>
      </w:tr>
      <w:tr w:rsidR="00B47718" w14:paraId="0CE2A2E5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4830C" w14:textId="63A15220" w:rsidR="00B47718" w:rsidRDefault="00936862" w:rsidP="007F2438">
            <w:r>
              <w:rPr>
                <w:rFonts w:hint="eastAsia"/>
              </w:rPr>
              <w:t>商品销售单价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370E" w14:textId="071487BD" w:rsidR="00B47718" w:rsidRDefault="00936862" w:rsidP="007F2438">
            <w:r>
              <w:t>sale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0E9CD" w14:textId="714ABEAF" w:rsidR="00B47718" w:rsidRDefault="004646EA" w:rsidP="007F2438">
            <w:r>
              <w:rPr>
                <w:rFonts w:hint="eastAsia"/>
              </w:rPr>
              <w:t>float</w:t>
            </w:r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655E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994F8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CE15" w14:textId="3464575D" w:rsidR="00B47718" w:rsidRDefault="00AD73D1" w:rsidP="007F2438">
            <w:r>
              <w:rPr>
                <w:rFonts w:hint="eastAsia"/>
              </w:rPr>
              <w:t>此价格为标示价</w:t>
            </w:r>
          </w:p>
        </w:tc>
      </w:tr>
      <w:tr w:rsidR="00936862" w14:paraId="6465458A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D417C" w14:textId="5E4823C5" w:rsidR="00936862" w:rsidRDefault="00936862" w:rsidP="007F2438">
            <w:r>
              <w:rPr>
                <w:rFonts w:hint="eastAsia"/>
              </w:rPr>
              <w:t>商品交易单价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5E9F1" w14:textId="1562BAE1" w:rsidR="00936862" w:rsidRDefault="00936862" w:rsidP="007F2438">
            <w:r>
              <w:t>trans</w:t>
            </w:r>
            <w:r>
              <w:rPr>
                <w:rFonts w:hint="eastAsia"/>
              </w:rPr>
              <w:t>_price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CAFBA" w14:textId="2B96CC7E" w:rsidR="00936862" w:rsidRDefault="004646EA" w:rsidP="007F2438">
            <w:r>
              <w:rPr>
                <w:rFonts w:hint="eastAsia"/>
              </w:rPr>
              <w:t>float</w:t>
            </w:r>
            <w:r w:rsidR="00936862">
              <w:rPr>
                <w:rFonts w:hint="eastAsia"/>
              </w:rPr>
              <w:t>(10,2)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E18A2" w14:textId="77777777" w:rsidR="00936862" w:rsidRDefault="0093686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3E32F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F3DDE" w14:textId="449C2305" w:rsidR="00936862" w:rsidRDefault="00AD73D1" w:rsidP="007F24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商品交易单价为成交价</w:t>
            </w:r>
          </w:p>
        </w:tc>
      </w:tr>
      <w:tr w:rsidR="00B47718" w14:paraId="1E677551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3428" w14:textId="77777777" w:rsidR="00B47718" w:rsidRDefault="00B47718" w:rsidP="007F2438">
            <w:r>
              <w:rPr>
                <w:rFonts w:hint="eastAsia"/>
              </w:rPr>
              <w:t>数量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C90E6" w14:textId="4F570646" w:rsidR="00B47718" w:rsidRDefault="00B47718" w:rsidP="007F2438">
            <w:r>
              <w:t>num</w:t>
            </w:r>
            <w:r>
              <w:rPr>
                <w:rFonts w:hint="eastAsia"/>
              </w:rPr>
              <w:t>ber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F9B36" w14:textId="6DD94B02" w:rsidR="00B47718" w:rsidRDefault="004646EA" w:rsidP="007F2438">
            <w:r>
              <w:rPr>
                <w:rFonts w:hint="eastAsia"/>
              </w:rPr>
              <w:t>smallint</w:t>
            </w:r>
            <w:r w:rsidR="00936862">
              <w:t>(</w:t>
            </w:r>
            <w:r>
              <w:rPr>
                <w:rFonts w:hint="eastAsia"/>
              </w:rPr>
              <w:t>5)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24C12" w14:textId="77777777" w:rsidR="00B47718" w:rsidRDefault="00B4771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D2621" w14:textId="77777777" w:rsidR="00B47718" w:rsidRDefault="00B4771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CA6CA" w14:textId="77777777" w:rsidR="00B47718" w:rsidRDefault="00B47718" w:rsidP="007F2438"/>
        </w:tc>
      </w:tr>
      <w:tr w:rsidR="00936862" w14:paraId="2AC7A456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B19F" w14:textId="32ACC624" w:rsidR="00936862" w:rsidRDefault="009D7D60" w:rsidP="007F2438">
            <w:r>
              <w:rPr>
                <w:rFonts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C06F8" w14:textId="1CE47A52" w:rsidR="00936862" w:rsidRDefault="009D7D60" w:rsidP="007F243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40DBE" w14:textId="68B7155F" w:rsidR="00936862" w:rsidRDefault="009D7D6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0DF5" w14:textId="52BBCD74" w:rsidR="00936862" w:rsidRDefault="009D7D60" w:rsidP="007F2438">
            <w:r>
              <w:rPr>
                <w:rFonts w:hint="eastAsia"/>
              </w:rPr>
              <w:t>1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6B56" w14:textId="77777777" w:rsidR="00936862" w:rsidRDefault="0093686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69B7C" w14:textId="656C3E89" w:rsidR="00936862" w:rsidRDefault="009D7D60" w:rsidP="007F243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</w:tc>
      </w:tr>
      <w:tr w:rsidR="009D7D60" w14:paraId="52C01F22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61A12" w14:textId="7FEC18DB" w:rsidR="009D7D60" w:rsidRDefault="00A84510" w:rsidP="007F2438">
            <w:r>
              <w:rPr>
                <w:rFonts w:hint="eastAsia"/>
              </w:rPr>
              <w:t>是否已经评价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0486" w14:textId="2C30133E" w:rsidR="009D7D60" w:rsidRDefault="00A84510" w:rsidP="007F2438">
            <w:r>
              <w:t>I</w:t>
            </w:r>
            <w:r>
              <w:rPr>
                <w:rFonts w:hint="eastAsia"/>
              </w:rPr>
              <w:t>s_comment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1564E" w14:textId="289700B3" w:rsidR="009D7D60" w:rsidRDefault="00A84510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88CF12" w14:textId="44029C3B" w:rsidR="009D7D60" w:rsidRDefault="00A84510" w:rsidP="007F2438">
            <w:r>
              <w:rPr>
                <w:rFonts w:hint="eastAsia"/>
              </w:rPr>
              <w:t>0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CAC1F" w14:textId="77777777" w:rsidR="009D7D60" w:rsidRDefault="009D7D60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8E8B1" w14:textId="77777777" w:rsidR="009D7D60" w:rsidRDefault="00A84510" w:rsidP="007F243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未评价</w:t>
            </w:r>
          </w:p>
          <w:p w14:paraId="71E3FF25" w14:textId="00B5056A" w:rsidR="00A84510" w:rsidRDefault="00A84510" w:rsidP="007F243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：已评价</w:t>
            </w:r>
          </w:p>
        </w:tc>
      </w:tr>
      <w:tr w:rsidR="004646EA" w14:paraId="1BA2CC9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35A7D" w14:textId="7A5D5222" w:rsidR="004646EA" w:rsidRDefault="004646EA" w:rsidP="007F2438">
            <w:r>
              <w:rPr>
                <w:rFonts w:hint="eastAsia"/>
              </w:rPr>
              <w:t>专场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75B5" w14:textId="29F2C2F2" w:rsidR="004646EA" w:rsidRDefault="004646EA" w:rsidP="007F2438">
            <w:r>
              <w:rPr>
                <w:rFonts w:hint="eastAsia"/>
              </w:rPr>
              <w:t>brand_show_id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763D0" w14:textId="68A01F10" w:rsidR="004646EA" w:rsidRDefault="004646EA" w:rsidP="007F2438">
            <w:r>
              <w:rPr>
                <w:rFonts w:hint="eastAsia"/>
              </w:rP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1235" w14:textId="77777777" w:rsidR="004646EA" w:rsidRDefault="004646EA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04775" w14:textId="77777777" w:rsidR="004646EA" w:rsidRDefault="004646EA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222EE" w14:textId="77777777" w:rsidR="004646EA" w:rsidRDefault="004646EA" w:rsidP="007F2438"/>
        </w:tc>
      </w:tr>
      <w:tr w:rsidR="004646EA" w14:paraId="3F37D00F" w14:textId="77777777" w:rsidTr="00A12E01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B7B8" w14:textId="335BFCB0" w:rsidR="004646EA" w:rsidRDefault="004646EA" w:rsidP="007F2438">
            <w:r>
              <w:rPr>
                <w:rFonts w:hint="eastAsia"/>
              </w:rPr>
              <w:t>专场标题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A8" w14:textId="46D9484B" w:rsidR="004646EA" w:rsidRDefault="004646EA" w:rsidP="007F2438">
            <w:r>
              <w:rPr>
                <w:rFonts w:hint="eastAsia"/>
              </w:rPr>
              <w:t>brand_show_title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04F65" w14:textId="21348AC5" w:rsidR="004646EA" w:rsidRDefault="004646EA" w:rsidP="007F2438">
            <w:r>
              <w:rPr>
                <w:rFonts w:hint="eastAsia"/>
              </w:rPr>
              <w:t>varchar(200)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2947B" w14:textId="77777777" w:rsidR="004646EA" w:rsidRDefault="004646EA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714C4" w14:textId="77777777" w:rsidR="004646EA" w:rsidRDefault="004646EA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7421" w14:textId="77777777" w:rsidR="004646EA" w:rsidRDefault="004646EA" w:rsidP="007F2438"/>
        </w:tc>
      </w:tr>
    </w:tbl>
    <w:p w14:paraId="545A2BB7" w14:textId="77777777" w:rsidR="007F2438" w:rsidRDefault="007F2438" w:rsidP="007F2438">
      <w:pPr>
        <w:rPr>
          <w:rFonts w:ascii="Microsoft Sans Serif" w:hAnsi="Microsoft Sans Serif" w:cs="Microsoft Sans Serif"/>
          <w:sz w:val="20"/>
          <w:szCs w:val="20"/>
          <w:lang w:eastAsia="zh-CN"/>
        </w:rPr>
      </w:pPr>
    </w:p>
    <w:p w14:paraId="6B08C362" w14:textId="77777777" w:rsidR="007F2438" w:rsidRDefault="007F2438" w:rsidP="00337C36">
      <w:pPr>
        <w:pStyle w:val="11"/>
        <w:spacing w:line="288" w:lineRule="auto"/>
        <w:ind w:left="360"/>
        <w:rPr>
          <w:rFonts w:hint="default"/>
        </w:rPr>
      </w:pPr>
    </w:p>
    <w:p w14:paraId="72753FE9" w14:textId="57A009E5" w:rsidR="00337C36" w:rsidRPr="00DE0C6D" w:rsidRDefault="00A12E01" w:rsidP="00A12E01">
      <w:pPr>
        <w:pStyle w:val="4"/>
        <w:rPr>
          <w:color w:val="000000" w:themeColor="text1"/>
        </w:rPr>
      </w:pPr>
      <w:bookmarkStart w:id="174" w:name="_Toc248822198"/>
      <w:bookmarkStart w:id="175" w:name="_Toc248822263"/>
      <w:bookmarkStart w:id="176" w:name="_Toc249156202"/>
      <w:bookmarkStart w:id="177" w:name="_Toc269563284"/>
      <w:r w:rsidRPr="00DE0C6D">
        <w:rPr>
          <w:color w:val="000000" w:themeColor="text1"/>
        </w:rPr>
        <w:t xml:space="preserve">5.3 </w:t>
      </w:r>
      <w:r w:rsidR="00337C36" w:rsidRPr="00DE0C6D">
        <w:rPr>
          <w:color w:val="000000" w:themeColor="text1"/>
        </w:rPr>
        <w:t>订单操作日志表</w:t>
      </w:r>
      <w:r w:rsidR="00337C36" w:rsidRPr="00DE0C6D">
        <w:rPr>
          <w:color w:val="000000" w:themeColor="text1"/>
        </w:rPr>
        <w:t xml:space="preserve"> </w:t>
      </w:r>
      <w:r w:rsidR="00337C36" w:rsidRPr="00DE0C6D">
        <w:rPr>
          <w:color w:val="000000" w:themeColor="text1"/>
        </w:rPr>
        <w:t>（</w:t>
      </w:r>
      <w:r w:rsidR="00337C36" w:rsidRPr="00DE0C6D">
        <w:rPr>
          <w:color w:val="000000" w:themeColor="text1"/>
        </w:rPr>
        <w:t>t_order_log</w:t>
      </w:r>
      <w:r w:rsidR="00337C36" w:rsidRPr="00DE0C6D">
        <w:rPr>
          <w:color w:val="000000" w:themeColor="text1"/>
        </w:rPr>
        <w:t>）</w:t>
      </w:r>
      <w:bookmarkEnd w:id="174"/>
      <w:bookmarkEnd w:id="175"/>
      <w:r w:rsidR="00A11CF2">
        <w:rPr>
          <w:rFonts w:hint="eastAsia"/>
          <w:color w:val="000000" w:themeColor="text1"/>
        </w:rPr>
        <w:t>（</w:t>
      </w:r>
      <w:r w:rsidR="00A11CF2" w:rsidRPr="00A11CF2">
        <w:rPr>
          <w:rFonts w:hint="eastAsia"/>
          <w:color w:val="000000" w:themeColor="text1"/>
        </w:rPr>
        <w:t>此表只用作内部</w:t>
      </w:r>
      <w:r w:rsidR="00A11CF2" w:rsidRPr="00A11CF2">
        <w:rPr>
          <w:rFonts w:hint="eastAsia"/>
          <w:color w:val="000000" w:themeColor="text1"/>
        </w:rPr>
        <w:t>boss</w:t>
      </w:r>
      <w:r w:rsidR="00A11CF2" w:rsidRPr="00A11CF2">
        <w:rPr>
          <w:rFonts w:hint="eastAsia"/>
          <w:color w:val="000000" w:themeColor="text1"/>
        </w:rPr>
        <w:t>操作使用</w:t>
      </w:r>
      <w:r w:rsidR="00A11CF2">
        <w:rPr>
          <w:rFonts w:hint="eastAsia"/>
          <w:color w:val="000000" w:themeColor="text1"/>
        </w:rPr>
        <w:t>）</w:t>
      </w:r>
      <w:bookmarkEnd w:id="176"/>
      <w:bookmarkEnd w:id="177"/>
    </w:p>
    <w:tbl>
      <w:tblPr>
        <w:tblW w:w="9668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792"/>
        <w:gridCol w:w="1905"/>
        <w:gridCol w:w="2286"/>
        <w:gridCol w:w="708"/>
        <w:gridCol w:w="975"/>
        <w:gridCol w:w="2002"/>
      </w:tblGrid>
      <w:tr w:rsidR="007F2438" w14:paraId="32317648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200240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033C8D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6A4E4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60BD76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空否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510A72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8231" w14:textId="77777777" w:rsidR="007F2438" w:rsidRDefault="007F2438" w:rsidP="007F2438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7F2438" w14:paraId="70E788F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371E3" w14:textId="77777777" w:rsidR="007F2438" w:rsidRDefault="007F2438" w:rsidP="007F2438">
            <w: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4E11D" w14:textId="2CFB509F" w:rsidR="007F2438" w:rsidRDefault="00A11CF2" w:rsidP="007F2438">
            <w:r>
              <w:t>O</w:t>
            </w:r>
            <w:r>
              <w:rPr>
                <w:rFonts w:hint="eastAsia"/>
              </w:rPr>
              <w:t>rder_log_id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CF299" w14:textId="77777777" w:rsidR="007F2438" w:rsidRDefault="007F2438" w:rsidP="007F2438">
            <w:r>
              <w:t>NUMBER(13)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3A1FC" w14:textId="724A885A" w:rsidR="007F2438" w:rsidRDefault="00A11CF2" w:rsidP="007F2438">
            <w:r>
              <w:t>n</w:t>
            </w:r>
          </w:p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A288D" w14:textId="77777777" w:rsidR="007F2438" w:rsidRDefault="007F2438" w:rsidP="007F2438">
            <w:r>
              <w:t>Y</w:t>
            </w:r>
          </w:p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6132" w14:textId="77777777" w:rsidR="007F2438" w:rsidRDefault="007F2438" w:rsidP="007F2438"/>
        </w:tc>
      </w:tr>
      <w:tr w:rsidR="007F2438" w14:paraId="5798EF03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D4DDA" w14:textId="6E6CF8EB" w:rsidR="007F2438" w:rsidRDefault="00DE0C6D" w:rsidP="007F2438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0AF56" w14:textId="305DCC8C" w:rsidR="007F2438" w:rsidRDefault="007F2438" w:rsidP="007F2438">
            <w:r>
              <w:t>order_id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35BEC" w14:textId="6421760D" w:rsidR="007F2438" w:rsidRDefault="00A7170B" w:rsidP="007F2438">
            <w:r>
              <w:t>INT(11)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A32DD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E4916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B420" w14:textId="77777777" w:rsidR="007F2438" w:rsidRDefault="007F2438" w:rsidP="007F2438"/>
        </w:tc>
      </w:tr>
      <w:tr w:rsidR="00A11CF2" w14:paraId="258B557B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41921" w14:textId="5B43E325" w:rsidR="00A11CF2" w:rsidRDefault="00A11CF2" w:rsidP="007F2438">
            <w:r>
              <w:rPr>
                <w:rFonts w:hint="eastAsia"/>
              </w:rPr>
              <w:t>订单编码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D0A4" w14:textId="5C6C88A6" w:rsidR="00A11CF2" w:rsidRDefault="00A11CF2" w:rsidP="007F2438">
            <w:r>
              <w:t>O</w:t>
            </w:r>
            <w:r>
              <w:rPr>
                <w:rFonts w:hint="eastAsia"/>
              </w:rPr>
              <w:t>rder_code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129F" w14:textId="02ABF442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83EF3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393F2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F7012" w14:textId="77777777" w:rsidR="00A11CF2" w:rsidRDefault="00A11CF2" w:rsidP="007F2438"/>
        </w:tc>
      </w:tr>
      <w:tr w:rsidR="00A11CF2" w14:paraId="1BB7CC89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7871" w14:textId="5ADF0BBE" w:rsidR="00A11CF2" w:rsidRDefault="00A11CF2" w:rsidP="007F2438">
            <w:r>
              <w:rPr>
                <w:rFonts w:hint="eastAsia"/>
              </w:rPr>
              <w:t>操作人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75AD2" w14:textId="04EE9096" w:rsidR="00A11CF2" w:rsidRDefault="00A11CF2" w:rsidP="007F2438">
            <w:r>
              <w:t>O</w:t>
            </w:r>
            <w:r>
              <w:rPr>
                <w:rFonts w:hint="eastAsia"/>
              </w:rPr>
              <w:t>pt_by_name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406F9" w14:textId="65062143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(30)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C72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ADFA1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B20006" w14:textId="77777777" w:rsidR="00A11CF2" w:rsidRDefault="00A11CF2" w:rsidP="007F2438"/>
        </w:tc>
      </w:tr>
      <w:tr w:rsidR="00A11CF2" w14:paraId="03D502D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F8C93" w14:textId="4C365787" w:rsidR="00A11CF2" w:rsidRDefault="00A11CF2" w:rsidP="007F2438">
            <w:r>
              <w:rPr>
                <w:rFonts w:hint="eastAsia"/>
              </w:rPr>
              <w:t>操作时间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0DD89" w14:textId="459D8C55" w:rsidR="00A11CF2" w:rsidRDefault="00A11CF2" w:rsidP="007F2438">
            <w:r>
              <w:t>O</w:t>
            </w:r>
            <w:r>
              <w:rPr>
                <w:rFonts w:hint="eastAsia"/>
              </w:rPr>
              <w:t>pt_date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FAD9B" w14:textId="77BC6FB8" w:rsidR="00A11CF2" w:rsidRDefault="00A11CF2" w:rsidP="007F2438">
            <w:r>
              <w:rPr>
                <w:rFonts w:hint="eastAsia"/>
              </w:rPr>
              <w:t>date</w:t>
            </w:r>
            <w:r w:rsidR="004646EA">
              <w:rPr>
                <w:rFonts w:hint="eastAsia"/>
              </w:rPr>
              <w:t>time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EF2C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B38FC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5F8C1" w14:textId="77777777" w:rsidR="00A11CF2" w:rsidRDefault="00A11CF2" w:rsidP="007F2438"/>
        </w:tc>
      </w:tr>
      <w:tr w:rsidR="00A11CF2" w14:paraId="04219E4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F5465" w14:textId="31D8B1CC" w:rsidR="00A11CF2" w:rsidRDefault="00A11CF2" w:rsidP="007F2438">
            <w:r>
              <w:rPr>
                <w:rFonts w:hint="eastAsia"/>
              </w:rPr>
              <w:t>操作内容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58912" w14:textId="247D56CA" w:rsidR="00A11CF2" w:rsidRDefault="00A11CF2" w:rsidP="007F2438">
            <w:r>
              <w:t>O</w:t>
            </w:r>
            <w:r>
              <w:rPr>
                <w:rFonts w:hint="eastAsia"/>
              </w:rPr>
              <w:t>pt_content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86456" w14:textId="51213F98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(100)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0731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6B560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8DDCC" w14:textId="77777777" w:rsidR="00A11CF2" w:rsidRDefault="00A11CF2" w:rsidP="007F2438"/>
        </w:tc>
      </w:tr>
      <w:tr w:rsidR="00A11CF2" w14:paraId="5BDC4B92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52F1E" w14:textId="56C0DE48" w:rsidR="00A11CF2" w:rsidRDefault="00A11CF2" w:rsidP="007F2438"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D7195" w14:textId="6C3EFF72" w:rsidR="00A11CF2" w:rsidRDefault="00A11CF2" w:rsidP="007F2438">
            <w:r>
              <w:t>O</w:t>
            </w:r>
            <w:r>
              <w:rPr>
                <w:rFonts w:hint="eastAsia"/>
              </w:rPr>
              <w:t>pt_ip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B393E" w14:textId="03B18087" w:rsidR="00A11CF2" w:rsidRDefault="00A7170B" w:rsidP="007F2438">
            <w:r>
              <w:t>Varchar</w:t>
            </w:r>
            <w:r w:rsidR="00A11CF2">
              <w:rPr>
                <w:rFonts w:hint="eastAsia"/>
              </w:rPr>
              <w:t>(</w:t>
            </w:r>
            <w:r w:rsidR="00B420D9">
              <w:rPr>
                <w:rFonts w:hint="eastAsia"/>
                <w:lang w:eastAsia="zh-CN"/>
              </w:rPr>
              <w:t>40</w:t>
            </w:r>
            <w:r w:rsidR="00A11CF2" w:rsidRPr="00BE5B86">
              <w:rPr>
                <w:strike/>
                <w:color w:val="FF0000"/>
              </w:rPr>
              <w:t>18</w:t>
            </w:r>
            <w:r w:rsidR="00A11CF2">
              <w:rPr>
                <w:rFonts w:hint="eastAsia"/>
              </w:rPr>
              <w:t>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F0BE" w14:textId="77777777" w:rsidR="00A11CF2" w:rsidRDefault="00A11CF2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6E2F" w14:textId="77777777" w:rsidR="00A11CF2" w:rsidRDefault="00A11CF2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CDA7" w14:textId="77777777" w:rsidR="00A11CF2" w:rsidRDefault="00A11CF2" w:rsidP="007F2438"/>
        </w:tc>
      </w:tr>
      <w:tr w:rsidR="007F2438" w14:paraId="7EDEF567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98E" w14:textId="77777777" w:rsidR="007F2438" w:rsidRDefault="007F2438" w:rsidP="007F2438">
            <w:r>
              <w:rPr>
                <w:rFonts w:hint="eastAsia"/>
              </w:rPr>
              <w:t>操作前订单状</w:t>
            </w:r>
            <w:r>
              <w:rPr>
                <w:rFonts w:hint="eastAsia"/>
              </w:rPr>
              <w:lastRenderedPageBreak/>
              <w:t>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AD2E7" w14:textId="77777777" w:rsidR="007F2438" w:rsidRDefault="007F2438" w:rsidP="007F2438">
            <w:r>
              <w:lastRenderedPageBreak/>
              <w:t>from_order_statu</w:t>
            </w:r>
            <w:r>
              <w:lastRenderedPageBreak/>
              <w:t>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9CB58" w14:textId="1B0126EC" w:rsidR="007F2438" w:rsidRDefault="00A11CF2" w:rsidP="007F2438">
            <w:r>
              <w:lastRenderedPageBreak/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AF0AC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FBA25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4F81C" w14:textId="77777777" w:rsidR="007F2438" w:rsidRDefault="007F2438" w:rsidP="007F2438"/>
        </w:tc>
      </w:tr>
      <w:tr w:rsidR="007F2438" w14:paraId="290B5260" w14:textId="77777777" w:rsidTr="00DE0C6D"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96934" w14:textId="77777777" w:rsidR="007F2438" w:rsidRDefault="007F2438" w:rsidP="007F2438">
            <w:r>
              <w:rPr>
                <w:rFonts w:hint="eastAsia"/>
              </w:rPr>
              <w:lastRenderedPageBreak/>
              <w:t>操作后订单状态</w:t>
            </w:r>
          </w:p>
        </w:tc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5C23D" w14:textId="77777777" w:rsidR="007F2438" w:rsidRDefault="007F2438" w:rsidP="007F2438">
            <w:r>
              <w:t>to_order_status</w:t>
            </w:r>
          </w:p>
        </w:tc>
        <w:tc>
          <w:tcPr>
            <w:tcW w:w="2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6989" w14:textId="373C9A70" w:rsidR="007F2438" w:rsidRDefault="00A11CF2" w:rsidP="007F2438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2A2A2" w14:textId="77777777" w:rsidR="007F2438" w:rsidRDefault="007F2438" w:rsidP="007F2438"/>
        </w:tc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5F00E" w14:textId="77777777" w:rsidR="007F2438" w:rsidRDefault="007F2438" w:rsidP="007F2438"/>
        </w:tc>
        <w:tc>
          <w:tcPr>
            <w:tcW w:w="2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06FC56" w14:textId="77777777" w:rsidR="007F2438" w:rsidRDefault="007F2438" w:rsidP="007F2438"/>
        </w:tc>
      </w:tr>
    </w:tbl>
    <w:p w14:paraId="0A34BC07" w14:textId="77777777" w:rsidR="00887AC4" w:rsidRDefault="00887AC4" w:rsidP="002C330F">
      <w:pPr>
        <w:pStyle w:val="11"/>
        <w:spacing w:line="288" w:lineRule="auto"/>
        <w:rPr>
          <w:rFonts w:hint="default"/>
        </w:rPr>
      </w:pPr>
    </w:p>
    <w:p w14:paraId="4FFAB20A" w14:textId="6361D678" w:rsidR="00DF56F3" w:rsidRDefault="00887AC4" w:rsidP="00887AC4">
      <w:pPr>
        <w:pStyle w:val="4"/>
      </w:pPr>
      <w:bookmarkStart w:id="178" w:name="_Toc249156203"/>
      <w:bookmarkStart w:id="179" w:name="_Toc269563285"/>
      <w:r>
        <w:t xml:space="preserve">5.4 </w:t>
      </w:r>
      <w:r w:rsidR="00521D31">
        <w:t>退货单</w:t>
      </w:r>
      <w:r w:rsidR="00795588">
        <w:t>(t_return_order)</w:t>
      </w:r>
      <w:bookmarkEnd w:id="178"/>
      <w:bookmarkEnd w:id="179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283"/>
        <w:gridCol w:w="2389"/>
        <w:gridCol w:w="2169"/>
        <w:gridCol w:w="850"/>
        <w:gridCol w:w="709"/>
        <w:gridCol w:w="2268"/>
      </w:tblGrid>
      <w:tr w:rsidR="000A424F" w14:paraId="7175AE0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2AF3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AFD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1689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CB20" w14:textId="74D33F6C" w:rsidR="000A424F" w:rsidRPr="000A424F" w:rsidRDefault="000A424F" w:rsidP="000A424F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5B9AB" w14:textId="673510A3" w:rsidR="000A424F" w:rsidRDefault="000A424F" w:rsidP="000A424F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0973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F55CF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6AAF" w14:textId="772F0184" w:rsidR="000A424F" w:rsidRDefault="000A424F" w:rsidP="000A424F">
            <w:r>
              <w:rPr>
                <w:rFonts w:hint="eastAsia"/>
              </w:rPr>
              <w:t>退货单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8621" w14:textId="5B1948C4" w:rsidR="000A424F" w:rsidRDefault="00970F55" w:rsidP="000A424F">
            <w:r>
              <w:t>Ret</w:t>
            </w:r>
            <w:r w:rsidR="000A424F">
              <w:rPr>
                <w:rFonts w:hint="eastAsia"/>
              </w:rPr>
              <w:t>_order</w:t>
            </w:r>
            <w:r w:rsidR="000A424F"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6F90" w14:textId="4B9C5EB5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BD67" w14:textId="2A108487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D4E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50F6" w14:textId="77777777" w:rsidR="000A424F" w:rsidRDefault="000A424F" w:rsidP="000A424F"/>
        </w:tc>
      </w:tr>
      <w:tr w:rsidR="00830EDF" w14:paraId="19CA549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3391" w14:textId="2CEC2FDD" w:rsidR="00830EDF" w:rsidRDefault="00830EDF" w:rsidP="000A424F">
            <w:r>
              <w:rPr>
                <w:rFonts w:hint="eastAsia"/>
              </w:rPr>
              <w:t>退货单编号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396A" w14:textId="0E57ED43" w:rsidR="00830EDF" w:rsidRDefault="00830EDF" w:rsidP="000A424F">
            <w:r>
              <w:t>R</w:t>
            </w:r>
            <w:r>
              <w:rPr>
                <w:rFonts w:hint="eastAsia"/>
              </w:rPr>
              <w:t>et_order_code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552C" w14:textId="5B713D5E" w:rsidR="00830EDF" w:rsidRDefault="00A7170B" w:rsidP="000A424F">
            <w:r>
              <w:t>Varchar</w:t>
            </w:r>
            <w:r w:rsidR="00830EDF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F65A1" w14:textId="77777777" w:rsidR="00830EDF" w:rsidRDefault="00830ED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B9DE" w14:textId="77777777" w:rsidR="00830EDF" w:rsidRDefault="00830ED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E1A" w14:textId="77777777" w:rsidR="00830EDF" w:rsidRDefault="00830EDF" w:rsidP="000A424F"/>
        </w:tc>
      </w:tr>
      <w:tr w:rsidR="000A424F" w14:paraId="33E6696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016" w14:textId="4C4990E5" w:rsidR="000A424F" w:rsidRDefault="000A424F" w:rsidP="000A424F"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8DD" w14:textId="77777777" w:rsidR="000A424F" w:rsidRDefault="000A424F" w:rsidP="000A424F">
            <w:r>
              <w:t>order_id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2ED34" w14:textId="224C316B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2B257" w14:textId="0FD962D8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9444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4B451" w14:textId="77777777" w:rsidR="000A424F" w:rsidRDefault="000A424F" w:rsidP="000A424F"/>
        </w:tc>
      </w:tr>
      <w:tr w:rsidR="004646EA" w14:paraId="4B2AB70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0933" w14:textId="05C85861" w:rsidR="004646EA" w:rsidRDefault="004646EA" w:rsidP="000A424F">
            <w:r>
              <w:rPr>
                <w:rFonts w:hint="eastAsia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8DCA" w14:textId="1073A1CD" w:rsidR="004646EA" w:rsidRDefault="004646EA" w:rsidP="000A424F">
            <w:r>
              <w:rPr>
                <w:rFonts w:hint="eastAsia"/>
              </w:rPr>
              <w:t>order_code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37B49" w14:textId="6685F451" w:rsidR="004646EA" w:rsidRDefault="004646EA" w:rsidP="000A424F">
            <w:r>
              <w:rPr>
                <w:rFonts w:hint="eastAsia"/>
              </w:rPr>
              <w:t>varchar(30)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D97ED" w14:textId="77777777" w:rsidR="004646EA" w:rsidRDefault="004646EA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A5B68" w14:textId="77777777" w:rsidR="004646EA" w:rsidRDefault="004646EA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655F" w14:textId="77777777" w:rsidR="004646EA" w:rsidRDefault="004646EA" w:rsidP="000A424F"/>
        </w:tc>
      </w:tr>
      <w:tr w:rsidR="000A424F" w14:paraId="2F86C49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9148" w14:textId="50AA1905" w:rsidR="000A424F" w:rsidRDefault="000A424F" w:rsidP="000A424F">
            <w:r>
              <w:rPr>
                <w:rFonts w:hint="eastAsia"/>
              </w:rPr>
              <w:t>卖家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355A" w14:textId="77777777" w:rsidR="000A424F" w:rsidRDefault="000A424F" w:rsidP="000A424F">
            <w:r>
              <w:t>seller_id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6808" w14:textId="6B5DD67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C66F" w14:textId="24AF022D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46DC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98BA" w14:textId="77777777" w:rsidR="000A424F" w:rsidRDefault="000A424F" w:rsidP="000A424F"/>
        </w:tc>
      </w:tr>
      <w:tr w:rsidR="000A424F" w14:paraId="13637202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2827" w14:textId="393DF057" w:rsidR="000A424F" w:rsidRDefault="000A424F" w:rsidP="000A424F"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42B3" w14:textId="0345E4E1" w:rsidR="000A424F" w:rsidRDefault="000A424F" w:rsidP="000A424F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165" w14:textId="09F98F17" w:rsidR="000A424F" w:rsidRDefault="00A7170B" w:rsidP="000A424F">
            <w:r>
              <w:t>INT(11)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98DC2" w14:textId="56A54FA3" w:rsidR="000A424F" w:rsidRDefault="000A424F" w:rsidP="000A424F">
            <w:r>
              <w:rPr>
                <w:rFonts w:hint="eastAsia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452A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F23" w14:textId="77777777" w:rsidR="000A424F" w:rsidRDefault="000A424F" w:rsidP="000A424F"/>
        </w:tc>
      </w:tr>
      <w:tr w:rsidR="000A424F" w14:paraId="324A1B47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9645B" w14:textId="77777777" w:rsidR="000A424F" w:rsidRDefault="000A424F" w:rsidP="000A424F">
            <w:r>
              <w:rPr>
                <w:rFonts w:hint="eastAsia"/>
              </w:rPr>
              <w:t>退货类型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E8A7" w14:textId="77777777" w:rsidR="000A424F" w:rsidRDefault="000A424F" w:rsidP="000A424F">
            <w:r w:rsidRPr="000D6BF8">
              <w:t>return_type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103B" w14:textId="3EB164F1" w:rsidR="000A424F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7ECD" w14:textId="081BB067" w:rsidR="000A424F" w:rsidRDefault="000A424F" w:rsidP="000A424F"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D505E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CFAEC" w14:textId="77777777" w:rsidR="000A424F" w:rsidRDefault="004A40F2" w:rsidP="000A4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14:paraId="28111472" w14:textId="692EA1E2" w:rsidR="004A40F2" w:rsidRDefault="004A40F2" w:rsidP="000A4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</w:tc>
      </w:tr>
      <w:tr w:rsidR="000A424F" w14:paraId="0405B33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3FAB" w14:textId="77777777" w:rsidR="000A424F" w:rsidRDefault="000A424F" w:rsidP="000A424F">
            <w:r>
              <w:rPr>
                <w:rFonts w:hint="eastAsia"/>
              </w:rPr>
              <w:t>退货原因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6AE6" w14:textId="77777777" w:rsidR="000A424F" w:rsidRDefault="000A424F" w:rsidP="000A424F">
            <w:r>
              <w:t>return_reason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C2FB" w14:textId="1B82243E" w:rsidR="000A424F" w:rsidRDefault="00A7170B" w:rsidP="000A424F">
            <w:r>
              <w:t>Varchar</w:t>
            </w:r>
            <w:r w:rsidR="004A40F2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17AF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8232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8809" w14:textId="77777777" w:rsidR="000A424F" w:rsidRDefault="000A424F" w:rsidP="000A424F"/>
        </w:tc>
      </w:tr>
      <w:tr w:rsidR="00985FF0" w14:paraId="5B095D3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F197" w14:textId="6AEEEEE0" w:rsidR="00985FF0" w:rsidRDefault="00985FF0" w:rsidP="000A424F">
            <w:r>
              <w:rPr>
                <w:rFonts w:hint="eastAsia"/>
              </w:rPr>
              <w:t>商品的证据图片地址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26DD" w14:textId="5288722A" w:rsidR="00985FF0" w:rsidRDefault="00985FF0" w:rsidP="00985FF0">
            <w:r>
              <w:rPr>
                <w:rFonts w:hint="eastAsia"/>
              </w:rPr>
              <w:t>evidence_pic_url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D39D" w14:textId="3FA2DA1F" w:rsidR="00985FF0" w:rsidRDefault="00A7170B" w:rsidP="000A424F">
            <w:r>
              <w:t>Varchar</w:t>
            </w:r>
            <w:r w:rsidR="00985FF0">
              <w:rPr>
                <w:rFonts w:hint="eastAsia"/>
              </w:rPr>
              <w:t>(</w:t>
            </w:r>
            <w:r w:rsidR="00B9095C">
              <w:rPr>
                <w:rFonts w:hint="eastAsia"/>
              </w:rPr>
              <w:t>1000)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F406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53052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7EB9" w14:textId="66B9E574" w:rsidR="00985FF0" w:rsidRDefault="00B9095C" w:rsidP="000A424F">
            <w:r>
              <w:rPr>
                <w:rFonts w:hint="eastAsia"/>
              </w:rPr>
              <w:t>多张图片以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4A40F2" w14:paraId="63B04E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34D8" w14:textId="78B01F08" w:rsidR="004A40F2" w:rsidRDefault="004A40F2" w:rsidP="000A424F">
            <w:r>
              <w:rPr>
                <w:rFonts w:hint="eastAsia"/>
              </w:rPr>
              <w:t>退货单状态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07B4" w14:textId="17A35FC8" w:rsidR="004A40F2" w:rsidRDefault="004A40F2" w:rsidP="000A424F">
            <w:r>
              <w:rPr>
                <w:rFonts w:hint="eastAsia"/>
              </w:rPr>
              <w:t>status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C57F0" w14:textId="798AE5EE" w:rsidR="004A40F2" w:rsidRDefault="004A40F2" w:rsidP="000A424F"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59F8" w14:textId="6C505171" w:rsidR="004A40F2" w:rsidRDefault="004A40F2" w:rsidP="000A424F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596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DF0F" w14:textId="77777777" w:rsidR="004A40F2" w:rsidRDefault="004A40F2" w:rsidP="000A424F">
            <w:r w:rsidRPr="00E1049E">
              <w:rPr>
                <w:rFonts w:hint="eastAsia"/>
              </w:rPr>
              <w:t>1</w:t>
            </w:r>
            <w:r w:rsidRPr="00E1049E">
              <w:rPr>
                <w:rFonts w:hint="eastAsia"/>
              </w:rPr>
              <w:t>待审核，</w:t>
            </w:r>
          </w:p>
          <w:p w14:paraId="61DFD9B8" w14:textId="67DC36CC" w:rsidR="004A40F2" w:rsidRDefault="004A40F2" w:rsidP="000A424F"/>
        </w:tc>
      </w:tr>
      <w:tr w:rsidR="004A40F2" w14:paraId="5909FE8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718B" w14:textId="45488F26" w:rsidR="004A40F2" w:rsidRDefault="004A40F2" w:rsidP="000A424F">
            <w:r>
              <w:rPr>
                <w:rFonts w:hint="eastAsia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9040" w14:textId="41EECD5E" w:rsidR="004A40F2" w:rsidRDefault="004A40F2" w:rsidP="000A424F">
            <w:r>
              <w:t>C</w:t>
            </w:r>
            <w:r>
              <w:rPr>
                <w:rFonts w:hint="eastAsia"/>
              </w:rPr>
              <w:t>reate_date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CE46" w14:textId="6F320FB9" w:rsidR="004A40F2" w:rsidRDefault="004A40F2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4A57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CFA3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6680" w14:textId="77777777" w:rsidR="004A40F2" w:rsidRPr="00E1049E" w:rsidRDefault="004A40F2" w:rsidP="000A424F"/>
        </w:tc>
      </w:tr>
      <w:tr w:rsidR="004A40F2" w14:paraId="5BD8E3F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5479" w14:textId="03819931" w:rsidR="004A40F2" w:rsidRDefault="004A40F2" w:rsidP="000A424F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6FB0" w14:textId="6A629090" w:rsidR="004A40F2" w:rsidRDefault="004A40F2" w:rsidP="000A424F">
            <w:r>
              <w:t>C</w:t>
            </w:r>
            <w:r>
              <w:rPr>
                <w:rFonts w:hint="eastAsia"/>
              </w:rPr>
              <w:t>reate_ip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8297" w14:textId="27F01921" w:rsidR="004A40F2" w:rsidRDefault="00A7170B" w:rsidP="000A424F">
            <w:r>
              <w:t>Varchar</w:t>
            </w:r>
            <w:r w:rsidR="00E4500C">
              <w:rPr>
                <w:rFonts w:hint="eastAsia"/>
              </w:rPr>
              <w:t>(</w:t>
            </w:r>
            <w:r w:rsidR="00F32F1F">
              <w:rPr>
                <w:rFonts w:hint="eastAsia"/>
                <w:lang w:eastAsia="zh-CN"/>
              </w:rPr>
              <w:t>40</w:t>
            </w:r>
            <w:r w:rsidR="00E4500C" w:rsidRPr="00BE5B86">
              <w:rPr>
                <w:strike/>
                <w:color w:val="FF0000"/>
              </w:rPr>
              <w:t>18</w:t>
            </w:r>
            <w:r w:rsidR="004A40F2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918D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BEFE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D7EA" w14:textId="77777777" w:rsidR="004A40F2" w:rsidRPr="00E1049E" w:rsidRDefault="004A40F2" w:rsidP="000A424F"/>
        </w:tc>
      </w:tr>
      <w:tr w:rsidR="004A40F2" w14:paraId="1BD02D25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4730" w14:textId="77777777" w:rsidR="004A40F2" w:rsidRDefault="004A40F2" w:rsidP="000A424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F5E5" w14:textId="77777777" w:rsidR="004A40F2" w:rsidRDefault="004A40F2" w:rsidP="000A424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CE3" w14:textId="77777777" w:rsidR="004A40F2" w:rsidRDefault="004A40F2" w:rsidP="000A424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C37B" w14:textId="77777777" w:rsidR="004A40F2" w:rsidRDefault="004A40F2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18A1" w14:textId="77777777" w:rsidR="004A40F2" w:rsidRDefault="004A40F2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2B540" w14:textId="77777777" w:rsidR="004A40F2" w:rsidRDefault="004A40F2" w:rsidP="000A424F"/>
        </w:tc>
      </w:tr>
      <w:tr w:rsidR="000A424F" w14:paraId="2E900ACD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DDDB" w14:textId="69D5FCD8" w:rsidR="000A424F" w:rsidRDefault="000A424F" w:rsidP="000A424F">
            <w:r>
              <w:rPr>
                <w:rFonts w:hint="eastAsia"/>
              </w:rPr>
              <w:t>物流</w:t>
            </w:r>
            <w:r w:rsidR="00970F55">
              <w:rPr>
                <w:rFonts w:hint="eastAsia"/>
              </w:rPr>
              <w:t>单号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FC1E" w14:textId="77777777" w:rsidR="000A424F" w:rsidRDefault="000A424F" w:rsidP="000A424F">
            <w:r>
              <w:t>logistics_code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D169" w14:textId="202959A8" w:rsidR="000A424F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59B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F67B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86FA" w14:textId="77777777" w:rsidR="000A424F" w:rsidRDefault="000A424F" w:rsidP="000A424F"/>
        </w:tc>
      </w:tr>
      <w:tr w:rsidR="000A424F" w14:paraId="00C1A5D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161D" w14:textId="2ABA2F66" w:rsidR="000A424F" w:rsidRDefault="00970F55" w:rsidP="000A424F"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46DA" w14:textId="749F7C63" w:rsidR="000A424F" w:rsidRDefault="00970F55" w:rsidP="000A424F">
            <w:r>
              <w:t>logistics_</w:t>
            </w:r>
            <w:r>
              <w:rPr>
                <w:rFonts w:hint="eastAsia"/>
              </w:rPr>
              <w:t>comp_id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FDC0" w14:textId="09451B6A" w:rsidR="000A424F" w:rsidRDefault="00930BBC" w:rsidP="000A424F">
            <w:r>
              <w:rPr>
                <w:rFonts w:hint="eastAsia"/>
              </w:rPr>
              <w:t xml:space="preserve">tinyint </w:t>
            </w:r>
            <w:r w:rsidR="00E4500C">
              <w:rPr>
                <w:rFonts w:hint="eastAsia"/>
              </w:rPr>
              <w:t>(2</w:t>
            </w:r>
            <w:r w:rsidR="000A424F">
              <w:rPr>
                <w:rFonts w:hint="eastAsia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7F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2A4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FC6" w14:textId="77777777" w:rsidR="000A424F" w:rsidRDefault="000A424F" w:rsidP="000A424F"/>
        </w:tc>
      </w:tr>
      <w:tr w:rsidR="00970F55" w14:paraId="3E8FF3AF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69E" w14:textId="1482EF4F" w:rsidR="00970F55" w:rsidRDefault="00970F55" w:rsidP="000A424F">
            <w:r>
              <w:rPr>
                <w:rFonts w:hint="eastAsia"/>
              </w:rPr>
              <w:t>物流公司名称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C2E9D" w14:textId="5D6EB002" w:rsidR="00970F55" w:rsidRDefault="00970F55" w:rsidP="000A424F"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1D" w14:textId="49E918E0" w:rsidR="00970F55" w:rsidRPr="00404431" w:rsidRDefault="00A7170B" w:rsidP="000A424F">
            <w:r>
              <w:t>Varchar</w:t>
            </w:r>
            <w:r w:rsidR="00970F55">
              <w:rPr>
                <w:rFonts w:hint="eastAsia"/>
              </w:rPr>
              <w:t>(30)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887A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979FA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3480" w14:textId="77777777" w:rsidR="00970F55" w:rsidRDefault="00970F55" w:rsidP="000A424F"/>
        </w:tc>
      </w:tr>
      <w:tr w:rsidR="00970F55" w14:paraId="278BE2E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9571" w14:textId="6453B0E1" w:rsidR="00970F55" w:rsidRDefault="00970F55" w:rsidP="000A424F">
            <w:r>
              <w:rPr>
                <w:rFonts w:hint="eastAsia"/>
              </w:rPr>
              <w:t>审核时间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2B9C8" w14:textId="38172CC3" w:rsidR="00970F55" w:rsidRDefault="00970F55" w:rsidP="000A424F">
            <w:r>
              <w:t>A</w:t>
            </w:r>
            <w:r>
              <w:rPr>
                <w:rFonts w:hint="eastAsia"/>
              </w:rPr>
              <w:t>udit_date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3486" w14:textId="12BDD8BA" w:rsidR="00930BBC" w:rsidRPr="00404431" w:rsidRDefault="00970F55" w:rsidP="000A424F">
            <w:r>
              <w:rPr>
                <w:rFonts w:hint="eastAsia"/>
              </w:rPr>
              <w:t>date</w:t>
            </w:r>
            <w:r w:rsidR="00930BBC">
              <w:rPr>
                <w:rFonts w:hint="eastAsia"/>
              </w:rPr>
              <w:t>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F715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CAE1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E318" w14:textId="77777777" w:rsidR="00970F55" w:rsidRDefault="00970F55" w:rsidP="000A424F"/>
        </w:tc>
      </w:tr>
      <w:tr w:rsidR="00970F55" w14:paraId="6D7F9F6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EA9" w14:textId="60B4CA32" w:rsidR="00970F55" w:rsidRDefault="00970F55" w:rsidP="000A424F">
            <w:r>
              <w:rPr>
                <w:rFonts w:hint="eastAsia"/>
              </w:rPr>
              <w:t>审核人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6DC3" w14:textId="5FD88ECE" w:rsidR="00970F55" w:rsidRDefault="00970F55" w:rsidP="000A424F">
            <w:r>
              <w:t>A</w:t>
            </w:r>
            <w:r>
              <w:rPr>
                <w:rFonts w:hint="eastAsia"/>
              </w:rPr>
              <w:t>udit_by_name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BFE8" w14:textId="653F4A46" w:rsidR="00970F55" w:rsidRDefault="00A7170B" w:rsidP="000A424F">
            <w:r>
              <w:t>Varchar</w:t>
            </w:r>
            <w:r w:rsidR="00970F55">
              <w:rPr>
                <w:rFonts w:hint="eastAsia"/>
              </w:rPr>
              <w:t>(20)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420F8" w14:textId="77777777" w:rsidR="00970F55" w:rsidRDefault="00970F55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7CF9" w14:textId="77777777" w:rsidR="00970F55" w:rsidRDefault="00970F55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BE" w14:textId="77777777" w:rsidR="00970F55" w:rsidRDefault="00970F55" w:rsidP="000A424F"/>
        </w:tc>
      </w:tr>
      <w:tr w:rsidR="00985FF0" w14:paraId="49E37148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3D70" w14:textId="1B6917E5" w:rsidR="00985FF0" w:rsidRDefault="002D5EAE" w:rsidP="000A424F">
            <w:r>
              <w:rPr>
                <w:rFonts w:hint="eastAsia"/>
              </w:rPr>
              <w:t>驳回原因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B8DF" w14:textId="7D499BC1" w:rsidR="00985FF0" w:rsidRDefault="002D5EAE" w:rsidP="000A424F">
            <w:r>
              <w:t>R</w:t>
            </w:r>
            <w:r>
              <w:rPr>
                <w:rFonts w:hint="eastAsia"/>
              </w:rPr>
              <w:t>eject_reason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BEB" w14:textId="57C91DFF" w:rsidR="00985FF0" w:rsidRDefault="00A7170B" w:rsidP="000A424F">
            <w:r>
              <w:t>Varchar</w:t>
            </w:r>
            <w:r w:rsidR="002D5EAE">
              <w:rPr>
                <w:rFonts w:hint="eastAsia"/>
              </w:rPr>
              <w:t>(200)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0619" w14:textId="77777777" w:rsidR="00985FF0" w:rsidRDefault="00985FF0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AAC0" w14:textId="77777777" w:rsidR="00985FF0" w:rsidRDefault="00985FF0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4E09" w14:textId="77777777" w:rsidR="00985FF0" w:rsidRDefault="00985FF0" w:rsidP="000A424F"/>
        </w:tc>
      </w:tr>
      <w:tr w:rsidR="000A424F" w14:paraId="1B5F000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1F4A0" w14:textId="77777777" w:rsidR="000A424F" w:rsidRDefault="000A424F" w:rsidP="000A424F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7544" w14:textId="4FA3A76D" w:rsidR="000A424F" w:rsidRDefault="00970F55" w:rsidP="000A424F">
            <w:r>
              <w:t>remark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950F" w14:textId="1C87A18B" w:rsidR="000A424F" w:rsidRDefault="00A7170B" w:rsidP="000A424F">
            <w:r>
              <w:t>Varchar</w:t>
            </w:r>
            <w:r w:rsidR="005738D0">
              <w:rPr>
                <w:rFonts w:hint="eastAsia"/>
              </w:rPr>
              <w:t>(5</w:t>
            </w:r>
            <w:r w:rsidR="000A424F">
              <w:rPr>
                <w:rFonts w:hint="eastAsia"/>
              </w:rPr>
              <w:t>00)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34BE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441F" w14:textId="77777777" w:rsidR="000A424F" w:rsidRDefault="000A424F" w:rsidP="000A424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5711" w14:textId="77777777" w:rsidR="000A424F" w:rsidRDefault="000A424F" w:rsidP="000A424F"/>
        </w:tc>
      </w:tr>
    </w:tbl>
    <w:p w14:paraId="79651C47" w14:textId="77777777" w:rsidR="000A424F" w:rsidRDefault="000A424F" w:rsidP="00887AC4">
      <w:pPr>
        <w:pStyle w:val="11"/>
        <w:spacing w:line="288" w:lineRule="auto"/>
        <w:ind w:left="360"/>
        <w:rPr>
          <w:rFonts w:hint="default"/>
        </w:rPr>
      </w:pPr>
    </w:p>
    <w:p w14:paraId="3AE5AEF8" w14:textId="77777777" w:rsidR="00887AC4" w:rsidRDefault="00887AC4" w:rsidP="00887AC4">
      <w:pPr>
        <w:pStyle w:val="11"/>
        <w:spacing w:line="288" w:lineRule="auto"/>
        <w:ind w:left="360"/>
        <w:rPr>
          <w:rFonts w:hint="default"/>
        </w:rPr>
      </w:pPr>
    </w:p>
    <w:p w14:paraId="49F93344" w14:textId="260B6F88" w:rsidR="00795588" w:rsidRDefault="00887AC4" w:rsidP="00887AC4">
      <w:pPr>
        <w:pStyle w:val="4"/>
      </w:pPr>
      <w:bookmarkStart w:id="180" w:name="_Toc249156204"/>
      <w:bookmarkStart w:id="181" w:name="_Toc269563286"/>
      <w:r>
        <w:t xml:space="preserve">5.5 </w:t>
      </w:r>
      <w:r w:rsidR="00795588">
        <w:t>退货单明细</w:t>
      </w:r>
      <w:r w:rsidR="00370976">
        <w:t>(t_ret</w:t>
      </w:r>
      <w:r w:rsidR="00370976">
        <w:rPr>
          <w:rFonts w:hint="eastAsia"/>
        </w:rPr>
        <w:t>urn</w:t>
      </w:r>
      <w:r w:rsidR="00795588">
        <w:t>_order_items)</w:t>
      </w:r>
      <w:bookmarkEnd w:id="180"/>
      <w:bookmarkEnd w:id="181"/>
    </w:p>
    <w:tbl>
      <w:tblPr>
        <w:tblW w:w="9668" w:type="dxa"/>
        <w:tblInd w:w="221" w:type="dxa"/>
        <w:tblLook w:val="0000" w:firstRow="0" w:lastRow="0" w:firstColumn="0" w:lastColumn="0" w:noHBand="0" w:noVBand="0"/>
      </w:tblPr>
      <w:tblGrid>
        <w:gridCol w:w="1881"/>
        <w:gridCol w:w="2562"/>
        <w:gridCol w:w="1823"/>
        <w:gridCol w:w="709"/>
        <w:gridCol w:w="709"/>
        <w:gridCol w:w="1984"/>
      </w:tblGrid>
      <w:tr w:rsidR="000A424F" w14:paraId="5CB7CD4A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17E5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7C11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63C7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D6ECA" w14:textId="2C110E98" w:rsidR="000A424F" w:rsidRPr="00970F55" w:rsidRDefault="000A424F" w:rsidP="00970F55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27DB" w14:textId="2569A2AE" w:rsidR="000A424F" w:rsidRDefault="000A424F" w:rsidP="00970F55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FCA7B" w14:textId="77777777" w:rsidR="000A424F" w:rsidRDefault="000A424F" w:rsidP="000A424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0A424F" w14:paraId="666B0113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6C6C" w14:textId="29DB5ECB" w:rsidR="000A424F" w:rsidRDefault="00970F55" w:rsidP="000A424F">
            <w:r>
              <w:rPr>
                <w:rFonts w:hint="eastAsia"/>
              </w:rPr>
              <w:t>退货明细</w:t>
            </w: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B38" w14:textId="777DB18B" w:rsidR="000A424F" w:rsidRDefault="00970F55" w:rsidP="000A424F">
            <w:r>
              <w:t>R</w:t>
            </w:r>
            <w:r>
              <w:rPr>
                <w:rFonts w:hint="eastAsia"/>
              </w:rPr>
              <w:t>et_order_item_id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831" w14:textId="1A4D244B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1B96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36E3" w14:textId="77777777" w:rsidR="000A424F" w:rsidRDefault="000A424F" w:rsidP="000A424F">
            <w:r>
              <w:rPr>
                <w:rFonts w:hint="eastAsia"/>
              </w:rPr>
              <w:t>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3CD" w14:textId="77777777" w:rsidR="000A424F" w:rsidRDefault="000A424F" w:rsidP="000A424F"/>
        </w:tc>
      </w:tr>
      <w:tr w:rsidR="00930BBC" w14:paraId="1E111BDE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1B0F6" w14:textId="325BC0FC" w:rsidR="00930BBC" w:rsidRDefault="00930BBC" w:rsidP="000A424F">
            <w:r>
              <w:rPr>
                <w:rFonts w:hint="eastAsia"/>
              </w:rPr>
              <w:t>退货单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02A" w14:textId="54E105F2" w:rsidR="00930BBC" w:rsidRDefault="00930BBC" w:rsidP="000A424F">
            <w:r>
              <w:rPr>
                <w:rFonts w:hint="eastAsia"/>
              </w:rPr>
              <w:t>ret_order_id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A16" w14:textId="3EBB7793" w:rsidR="00930BBC" w:rsidRDefault="00930BBC" w:rsidP="000A424F">
            <w:r>
              <w:rPr>
                <w:rFonts w:hint="eastAsia"/>
              </w:rP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14C5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7493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0F48" w14:textId="77777777" w:rsidR="00930BBC" w:rsidRDefault="00930BBC" w:rsidP="000A424F"/>
        </w:tc>
      </w:tr>
      <w:tr w:rsidR="000A424F" w14:paraId="51C7A1F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DE0" w14:textId="3B344ADF" w:rsidR="000A424F" w:rsidRDefault="000A424F" w:rsidP="000A424F">
            <w:r>
              <w:rPr>
                <w:rFonts w:hint="eastAsia"/>
              </w:rPr>
              <w:t>商品</w:t>
            </w:r>
            <w:r w:rsidR="00370976"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2FB7" w14:textId="77777777" w:rsidR="000A424F" w:rsidRDefault="000A424F" w:rsidP="000A424F">
            <w:r>
              <w:t>prod_id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7B69" w14:textId="1C762013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55C5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2C40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6A3E" w14:textId="77777777" w:rsidR="000A424F" w:rsidRDefault="000A424F" w:rsidP="000A424F"/>
        </w:tc>
      </w:tr>
      <w:tr w:rsidR="00370976" w14:paraId="22666C39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DA6" w14:textId="3B397698" w:rsidR="00370976" w:rsidRDefault="00930BBC" w:rsidP="000A424F">
            <w:r>
              <w:rPr>
                <w:rFonts w:hint="eastAsia"/>
              </w:rPr>
              <w:lastRenderedPageBreak/>
              <w:t>卖家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2B04" w14:textId="5575FBD2" w:rsidR="00370976" w:rsidRDefault="00370976" w:rsidP="000A424F">
            <w:r>
              <w:t>S</w:t>
            </w:r>
            <w:r>
              <w:rPr>
                <w:rFonts w:hint="eastAsia"/>
              </w:rPr>
              <w:t>tore_id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1DC1" w14:textId="2D66D139" w:rsidR="00370976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6521" w14:textId="77777777" w:rsidR="00370976" w:rsidRDefault="00370976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921B" w14:textId="77777777" w:rsidR="00370976" w:rsidRDefault="00370976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FE09" w14:textId="77777777" w:rsidR="00370976" w:rsidRDefault="00370976" w:rsidP="000A424F"/>
        </w:tc>
      </w:tr>
      <w:tr w:rsidR="000A424F" w14:paraId="0318AA84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16" w14:textId="241ADE02" w:rsidR="000A424F" w:rsidRDefault="000A424F" w:rsidP="00370976">
            <w:r w:rsidRPr="008F2DFF">
              <w:rPr>
                <w:rFonts w:hint="eastAsia"/>
              </w:rPr>
              <w:t>订单详情</w:t>
            </w:r>
            <w:r w:rsidR="00370976">
              <w:rPr>
                <w:rFonts w:hint="eastAsia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6D57" w14:textId="35C3C838" w:rsidR="000A424F" w:rsidRDefault="000A424F" w:rsidP="000A424F">
            <w:r>
              <w:t>item_id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CA79B" w14:textId="5C75355F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A8A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18D47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9884" w14:textId="77777777" w:rsidR="000A424F" w:rsidRDefault="000A424F" w:rsidP="000A424F"/>
        </w:tc>
      </w:tr>
      <w:tr w:rsidR="000A424F" w14:paraId="24CBB920" w14:textId="77777777" w:rsidTr="00887AC4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4406" w14:textId="3EABDCAD" w:rsidR="000A424F" w:rsidRDefault="00370976" w:rsidP="000A424F">
            <w:r>
              <w:rPr>
                <w:rFonts w:hint="eastAsia"/>
              </w:rPr>
              <w:t>SKU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6C0" w14:textId="77777777" w:rsidR="000A424F" w:rsidRDefault="000A424F" w:rsidP="000A424F">
            <w:r>
              <w:t>sku_id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89CE" w14:textId="178D6A29" w:rsidR="000A424F" w:rsidRDefault="00A7170B" w:rsidP="000A424F">
            <w:r>
              <w:t>INT(11)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6673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E0F9C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B899" w14:textId="77777777" w:rsidR="000A424F" w:rsidRDefault="000A424F" w:rsidP="000A424F"/>
        </w:tc>
      </w:tr>
      <w:tr w:rsidR="000A424F" w14:paraId="1A72B011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065DA" w14:textId="72C96073" w:rsidR="000A424F" w:rsidRDefault="00370976" w:rsidP="000A424F">
            <w:r>
              <w:rPr>
                <w:rFonts w:hint="eastAsia"/>
              </w:rPr>
              <w:t>退货</w:t>
            </w:r>
            <w:r w:rsidR="000A424F">
              <w:rPr>
                <w:rFonts w:hint="eastAsia"/>
              </w:rPr>
              <w:t>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0F12" w14:textId="74292D42" w:rsidR="000A424F" w:rsidRDefault="00807955" w:rsidP="000A424F">
            <w:r>
              <w:t>R</w:t>
            </w:r>
            <w:r>
              <w:rPr>
                <w:rFonts w:hint="eastAsia"/>
              </w:rPr>
              <w:t>eturn_number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0C30" w14:textId="26876AD4" w:rsidR="000A424F" w:rsidRDefault="00930BBC" w:rsidP="000A424F">
            <w:r>
              <w:rPr>
                <w:rFonts w:hint="eastAsia"/>
              </w:rPr>
              <w:t>int</w:t>
            </w:r>
            <w:r w:rsidR="000A424F" w:rsidRPr="00A213EA">
              <w:t>(</w:t>
            </w:r>
            <w:r w:rsidR="00370976">
              <w:rPr>
                <w:rFonts w:hint="eastAsia"/>
              </w:rPr>
              <w:t>8</w:t>
            </w:r>
            <w:r w:rsidR="000A424F" w:rsidRPr="00A213EA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87CB" w14:textId="77777777" w:rsidR="000A424F" w:rsidRDefault="000A424F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6855" w14:textId="77777777" w:rsidR="000A424F" w:rsidRDefault="000A424F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932B" w14:textId="77777777" w:rsidR="000A424F" w:rsidRDefault="000A424F" w:rsidP="000A424F"/>
        </w:tc>
      </w:tr>
      <w:tr w:rsidR="00930BBC" w14:paraId="374FC46B" w14:textId="77777777" w:rsidTr="00887AC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11B" w14:textId="4A67A2B9" w:rsidR="00930BBC" w:rsidRDefault="00930BBC" w:rsidP="000A424F">
            <w:r>
              <w:rPr>
                <w:rFonts w:hint="eastAsia"/>
              </w:rPr>
              <w:t>退货金额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547C" w14:textId="230E9C01" w:rsidR="00930BBC" w:rsidRDefault="00930BBC" w:rsidP="000A424F">
            <w:r>
              <w:rPr>
                <w:rFonts w:hint="eastAsia"/>
              </w:rPr>
              <w:t>ret_fee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3CD33" w14:textId="2D612009" w:rsidR="00930BBC" w:rsidRPr="00A213EA" w:rsidRDefault="00930BBC" w:rsidP="000A424F">
            <w:r>
              <w:rPr>
                <w:rFonts w:hint="eastAsia"/>
              </w:rPr>
              <w:t>float(11,2)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3E130" w14:textId="77777777" w:rsidR="00930BBC" w:rsidRDefault="00930BBC" w:rsidP="000A424F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C91A" w14:textId="77777777" w:rsidR="00930BBC" w:rsidRDefault="00930BBC" w:rsidP="000A424F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BC0B" w14:textId="77777777" w:rsidR="00930BBC" w:rsidRDefault="00930BBC" w:rsidP="000A424F"/>
        </w:tc>
      </w:tr>
    </w:tbl>
    <w:p w14:paraId="67FEFDAB" w14:textId="77777777" w:rsidR="00887AC4" w:rsidRDefault="00887AC4" w:rsidP="00DF56F3">
      <w:pPr>
        <w:pStyle w:val="11"/>
        <w:spacing w:line="288" w:lineRule="auto"/>
        <w:ind w:left="360"/>
        <w:rPr>
          <w:rFonts w:hint="default"/>
        </w:rPr>
      </w:pPr>
    </w:p>
    <w:p w14:paraId="372B9A12" w14:textId="17DC568A" w:rsidR="000A424F" w:rsidRDefault="00C30B78" w:rsidP="007754FE">
      <w:pPr>
        <w:pStyle w:val="4"/>
      </w:pPr>
      <w:bookmarkStart w:id="182" w:name="_Toc249156206"/>
      <w:bookmarkStart w:id="183" w:name="_Toc269563288"/>
      <w:r>
        <w:t xml:space="preserve">5.7 </w:t>
      </w:r>
      <w:r>
        <w:t>物流公司表</w:t>
      </w:r>
      <w:r>
        <w:t xml:space="preserve"> (t_logistics_</w:t>
      </w:r>
      <w:r w:rsidR="00964AB1">
        <w:t>company)</w:t>
      </w:r>
      <w:bookmarkEnd w:id="182"/>
      <w:bookmarkEnd w:id="183"/>
    </w:p>
    <w:tbl>
      <w:tblPr>
        <w:tblW w:w="9385" w:type="dxa"/>
        <w:tblInd w:w="221" w:type="dxa"/>
        <w:tblLayout w:type="fixed"/>
        <w:tblLook w:val="0000" w:firstRow="0" w:lastRow="0" w:firstColumn="0" w:lastColumn="0" w:noHBand="0" w:noVBand="0"/>
      </w:tblPr>
      <w:tblGrid>
        <w:gridCol w:w="1656"/>
        <w:gridCol w:w="2484"/>
        <w:gridCol w:w="1701"/>
        <w:gridCol w:w="709"/>
        <w:gridCol w:w="850"/>
        <w:gridCol w:w="1985"/>
      </w:tblGrid>
      <w:tr w:rsidR="00964AB1" w14:paraId="258584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CB6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998B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430A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8C6F" w14:textId="77777777" w:rsidR="00964AB1" w:rsidRPr="00370976" w:rsidRDefault="00964AB1" w:rsidP="00567ECB">
            <w:pPr>
              <w:jc w:val="center"/>
              <w:rPr>
                <w:rStyle w:val="ab"/>
                <w:smallCaps w:val="0"/>
                <w:color w:val="auto"/>
                <w:u w:val="none"/>
              </w:rPr>
            </w:pPr>
            <w:r>
              <w:rPr>
                <w:rFonts w:hint="eastAsia"/>
              </w:rPr>
              <w:t>空否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641D5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87B77" w14:textId="77777777" w:rsidR="00964AB1" w:rsidRDefault="00964AB1" w:rsidP="00567ECB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964AB1" w14:paraId="4F570A3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24B83" w14:textId="5BF2AC93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</w:t>
            </w:r>
            <w:r>
              <w:rPr>
                <w:rFonts w:hint="eastAsia"/>
              </w:rPr>
              <w:t>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B63C" w14:textId="622A7C23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E6E1" w14:textId="59730927" w:rsidR="00964AB1" w:rsidRDefault="000021C4" w:rsidP="00567ECB">
            <w:pPr>
              <w:jc w:val="center"/>
            </w:pPr>
            <w:r>
              <w:rPr>
                <w:rFonts w:hint="eastAsia"/>
              </w:rPr>
              <w:t>tinyint</w:t>
            </w:r>
            <w:r w:rsidR="00E4500C">
              <w:rPr>
                <w:rFonts w:hint="eastAsia"/>
              </w:rPr>
              <w:t>(</w:t>
            </w:r>
            <w:r w:rsidR="00CF1B5E">
              <w:rPr>
                <w:rFonts w:hint="eastAsia"/>
              </w:rPr>
              <w:t>3</w:t>
            </w:r>
            <w:r w:rsidR="00964AB1">
              <w:rPr>
                <w:rFonts w:hint="eastAsia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F95C" w14:textId="542B2091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4465" w14:textId="35CA3452" w:rsidR="00964AB1" w:rsidRDefault="00964AB1" w:rsidP="00567ECB">
            <w:pPr>
              <w:jc w:val="center"/>
            </w:pPr>
            <w:r>
              <w:t>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BEEA" w14:textId="77777777" w:rsidR="00964AB1" w:rsidRDefault="00964AB1" w:rsidP="00567ECB">
            <w:pPr>
              <w:jc w:val="center"/>
            </w:pPr>
          </w:p>
        </w:tc>
      </w:tr>
      <w:tr w:rsidR="00964AB1" w14:paraId="66DF0EF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CDD8" w14:textId="163B162D" w:rsidR="00964AB1" w:rsidRDefault="00964AB1" w:rsidP="00567ECB">
            <w:pPr>
              <w:jc w:val="center"/>
            </w:pPr>
            <w:r>
              <w:rPr>
                <w:rFonts w:hint="eastAsia"/>
              </w:rPr>
              <w:t>物流公司名称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8C97" w14:textId="1B85FA24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ogistics_comp_name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74BE" w14:textId="0F1E0B74" w:rsidR="00964AB1" w:rsidRDefault="00A7170B" w:rsidP="00B47D08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B47D08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687A" w14:textId="6560EC4A" w:rsidR="00964AB1" w:rsidRDefault="00964AB1" w:rsidP="00567EC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E6CA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E9E63" w14:textId="77777777" w:rsidR="00964AB1" w:rsidRDefault="00964AB1" w:rsidP="00567ECB">
            <w:pPr>
              <w:jc w:val="center"/>
            </w:pPr>
          </w:p>
        </w:tc>
      </w:tr>
      <w:tr w:rsidR="00964AB1" w14:paraId="729034F0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6B" w14:textId="59821277" w:rsidR="00964AB1" w:rsidRDefault="00964AB1" w:rsidP="00567ECB">
            <w:pPr>
              <w:jc w:val="center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497B" w14:textId="523CB6C0" w:rsidR="00964AB1" w:rsidRDefault="00964AB1" w:rsidP="00567ECB">
            <w:pPr>
              <w:jc w:val="center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E235" w14:textId="2F27B496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</w:t>
            </w:r>
            <w:r w:rsidR="006705E6">
              <w:rPr>
                <w:rFonts w:hint="eastAsia"/>
              </w:rPr>
              <w:t>5</w:t>
            </w:r>
            <w:r w:rsidR="00964AB1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BBA9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02E9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672F" w14:textId="77777777" w:rsidR="00964AB1" w:rsidRDefault="00964AB1" w:rsidP="00567ECB">
            <w:pPr>
              <w:jc w:val="center"/>
            </w:pPr>
          </w:p>
        </w:tc>
      </w:tr>
      <w:tr w:rsidR="00964AB1" w14:paraId="3A48919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7979B" w14:textId="77777777" w:rsidR="009E37F0" w:rsidRDefault="00964AB1" w:rsidP="00567ECB">
            <w:pPr>
              <w:jc w:val="center"/>
            </w:pPr>
            <w:r>
              <w:rPr>
                <w:rFonts w:hint="eastAsia"/>
              </w:rPr>
              <w:t>联系电话</w:t>
            </w:r>
          </w:p>
          <w:p w14:paraId="5C044285" w14:textId="008FE09E" w:rsidR="00964AB1" w:rsidRDefault="009E37F0" w:rsidP="00567ECB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固定电话</w:t>
            </w:r>
            <w:r>
              <w:rPr>
                <w:rFonts w:hint="eastAsia"/>
              </w:rPr>
              <w:t>)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D3FD" w14:textId="487E54B0" w:rsidR="00964AB1" w:rsidRDefault="00964AB1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6B6C" w14:textId="57382965" w:rsidR="00964AB1" w:rsidRDefault="00A7170B" w:rsidP="00567ECB">
            <w:pPr>
              <w:jc w:val="center"/>
            </w:pPr>
            <w:r>
              <w:t>Varchar</w:t>
            </w:r>
            <w:r w:rsidR="00964AB1">
              <w:rPr>
                <w:rFonts w:hint="eastAsia"/>
              </w:rPr>
              <w:t>(18)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841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2D6B6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031F" w14:textId="77777777" w:rsidR="00964AB1" w:rsidRDefault="00964AB1" w:rsidP="00567ECB">
            <w:pPr>
              <w:jc w:val="center"/>
            </w:pPr>
          </w:p>
        </w:tc>
      </w:tr>
      <w:tr w:rsidR="00964AB1" w14:paraId="187D1A2B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08F8" w14:textId="1261A363" w:rsidR="00964AB1" w:rsidRDefault="00964AB1" w:rsidP="00567EC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DCCD" w14:textId="429F1858" w:rsidR="00964AB1" w:rsidRDefault="00964AB1" w:rsidP="00567ECB">
            <w:pPr>
              <w:jc w:val="center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5B9F" w14:textId="4C62030A" w:rsidR="00964AB1" w:rsidRDefault="00964AB1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B09D" w14:textId="77777777" w:rsidR="00964AB1" w:rsidRDefault="00964AB1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4650" w14:textId="77777777" w:rsidR="00964AB1" w:rsidRDefault="00964AB1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2548" w14:textId="77777777" w:rsidR="00964AB1" w:rsidRDefault="00964AB1" w:rsidP="00567ECB">
            <w:pPr>
              <w:jc w:val="center"/>
            </w:pPr>
          </w:p>
        </w:tc>
      </w:tr>
      <w:tr w:rsidR="008D7D5D" w14:paraId="12BB594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A765" w14:textId="0B182B90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省ID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FB4A6" w14:textId="394BDDDF" w:rsidR="008D7D5D" w:rsidRDefault="008D7D5D" w:rsidP="00567ECB">
            <w:pPr>
              <w:jc w:val="center"/>
            </w:pPr>
            <w:r w:rsidRPr="00804AF1">
              <w:t>province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E799" w14:textId="2D32F70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A143" w14:textId="3BCAAA7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D6886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A6B6" w14:textId="77777777" w:rsidR="008D7D5D" w:rsidRDefault="008D7D5D" w:rsidP="00567ECB">
            <w:pPr>
              <w:jc w:val="center"/>
            </w:pPr>
          </w:p>
        </w:tc>
      </w:tr>
      <w:tr w:rsidR="008D7D5D" w14:paraId="1F7C6A57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D0BF" w14:textId="68FB456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省名称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508A1" w14:textId="0AA2E2B4" w:rsidR="008D7D5D" w:rsidRDefault="008D7D5D" w:rsidP="00567ECB">
            <w:pPr>
              <w:jc w:val="center"/>
            </w:pPr>
            <w:r>
              <w:t>Province_name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C8C6" w14:textId="2098EF05" w:rsidR="008D7D5D" w:rsidRDefault="00A7170B" w:rsidP="00567ECB">
            <w:pPr>
              <w:jc w:val="center"/>
            </w:pPr>
            <w:r>
              <w:t>Varchar</w:t>
            </w:r>
            <w:r w:rsidR="008D7D5D">
              <w:t>(</w:t>
            </w:r>
            <w:r w:rsidR="007C3613">
              <w:rPr>
                <w:rFonts w:hint="eastAsia"/>
              </w:rPr>
              <w:t>10</w:t>
            </w:r>
            <w:r w:rsidR="008D7D5D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E4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3830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351F8" w14:textId="77777777" w:rsidR="008D7D5D" w:rsidRDefault="008D7D5D" w:rsidP="00567ECB">
            <w:pPr>
              <w:jc w:val="center"/>
            </w:pPr>
          </w:p>
        </w:tc>
      </w:tr>
      <w:tr w:rsidR="008D7D5D" w14:paraId="61EBC43C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C3F4E" w14:textId="180D5F98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市ID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5720D" w14:textId="54191020" w:rsidR="008D7D5D" w:rsidRDefault="008D7D5D" w:rsidP="00567ECB">
            <w:pPr>
              <w:jc w:val="center"/>
            </w:pPr>
            <w:r w:rsidRPr="00804AF1"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5009C" w14:textId="173AD967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56119" w14:textId="0A37E8B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AE2C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FA3C" w14:textId="77777777" w:rsidR="008D7D5D" w:rsidRDefault="008D7D5D" w:rsidP="00567ECB">
            <w:pPr>
              <w:jc w:val="center"/>
            </w:pPr>
          </w:p>
        </w:tc>
      </w:tr>
      <w:tr w:rsidR="008D7D5D" w14:paraId="0CB81DA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B0CA" w14:textId="1DE851F6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市名称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F0015" w14:textId="749CFFCA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ity_name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32981" w14:textId="7E1C47C0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07B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C6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BAB2" w14:textId="77777777" w:rsidR="008D7D5D" w:rsidRDefault="008D7D5D" w:rsidP="00567ECB">
            <w:pPr>
              <w:jc w:val="center"/>
            </w:pPr>
          </w:p>
        </w:tc>
      </w:tr>
      <w:tr w:rsidR="008D7D5D" w14:paraId="4E23FB28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39AAE" w14:textId="1BCF14A1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区（县）ID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1F59A" w14:textId="72571617" w:rsidR="008D7D5D" w:rsidRDefault="008D7D5D" w:rsidP="00567ECB">
            <w:pPr>
              <w:jc w:val="center"/>
            </w:pPr>
            <w:r w:rsidRPr="00804AF1">
              <w:t>district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80079" w14:textId="47B2F772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C83F" w14:textId="5850619D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EBC1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D4745" w14:textId="77777777" w:rsidR="008D7D5D" w:rsidRDefault="008D7D5D" w:rsidP="00567ECB">
            <w:pPr>
              <w:jc w:val="center"/>
            </w:pPr>
          </w:p>
        </w:tc>
      </w:tr>
      <w:tr w:rsidR="008D7D5D" w14:paraId="4CAED75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C4EB1" w14:textId="1EBDB63A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区（县）名称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385F6" w14:textId="6F04A203" w:rsidR="008D7D5D" w:rsidRDefault="008D7D5D" w:rsidP="00567ECB">
            <w:pPr>
              <w:jc w:val="center"/>
            </w:pPr>
            <w:r>
              <w:t>D</w:t>
            </w:r>
            <w:r>
              <w:rPr>
                <w:rFonts w:hint="eastAsia"/>
              </w:rPr>
              <w:t>istrict_name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07E8" w14:textId="28418A34" w:rsidR="008D7D5D" w:rsidRDefault="00A7170B" w:rsidP="00567ECB">
            <w:pPr>
              <w:jc w:val="center"/>
            </w:pPr>
            <w:r>
              <w:t>Varchar</w:t>
            </w:r>
            <w:r w:rsidR="007C3613">
              <w:rPr>
                <w:rFonts w:hint="eastAsia"/>
              </w:rPr>
              <w:t>(10</w:t>
            </w:r>
            <w:r w:rsidR="008D7D5D">
              <w:rPr>
                <w:rFonts w:hint="eastAsia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72B7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77E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78BE7" w14:textId="77777777" w:rsidR="008D7D5D" w:rsidRDefault="008D7D5D" w:rsidP="00567ECB">
            <w:pPr>
              <w:jc w:val="center"/>
            </w:pPr>
          </w:p>
        </w:tc>
      </w:tr>
      <w:tr w:rsidR="008D7D5D" w14:paraId="5A9A551D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8725" w14:textId="62BA2306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镇ID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65635" w14:textId="19DE7D3E" w:rsidR="008D7D5D" w:rsidRDefault="008D7D5D" w:rsidP="00567ECB">
            <w:pPr>
              <w:jc w:val="center"/>
            </w:pPr>
            <w:r w:rsidRPr="00804AF1">
              <w:t>Town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F8D5" w14:textId="37CB9EA4" w:rsidR="008D7D5D" w:rsidRDefault="000021C4" w:rsidP="00567ECB">
            <w:pPr>
              <w:jc w:val="center"/>
            </w:pPr>
            <w:r>
              <w:rPr>
                <w:rFonts w:hint="eastAsia"/>
              </w:rPr>
              <w:t>smallint</w:t>
            </w:r>
            <w:r w:rsidR="008D7D5D" w:rsidRPr="00804AF1">
              <w:t>(</w:t>
            </w:r>
            <w:r w:rsidR="008D7D5D">
              <w:rPr>
                <w:rFonts w:hint="eastAsia"/>
              </w:rPr>
              <w:t>6</w:t>
            </w:r>
            <w:r w:rsidR="008D7D5D" w:rsidRPr="00804AF1"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7EB75" w14:textId="09EE05BA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0A68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10CF2" w14:textId="77777777" w:rsidR="008D7D5D" w:rsidRDefault="008D7D5D" w:rsidP="00567ECB">
            <w:pPr>
              <w:jc w:val="center"/>
            </w:pPr>
          </w:p>
        </w:tc>
      </w:tr>
      <w:tr w:rsidR="008D7D5D" w14:paraId="75E12562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1A7D3" w14:textId="0B5E7788" w:rsidR="008D7D5D" w:rsidRDefault="008D7D5D" w:rsidP="00567ECB">
            <w:pPr>
              <w:jc w:val="center"/>
            </w:pPr>
            <w:r>
              <w:rPr>
                <w:rFonts w:asciiTheme="minorEastAsia" w:hAnsiTheme="minorEastAsia" w:hint="eastAsia"/>
              </w:rPr>
              <w:t>镇名称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00479" w14:textId="421C5068" w:rsidR="008D7D5D" w:rsidRDefault="008D7D5D" w:rsidP="00567ECB">
            <w:pPr>
              <w:jc w:val="center"/>
            </w:pPr>
            <w:r>
              <w:t>T</w:t>
            </w:r>
            <w:r>
              <w:rPr>
                <w:rFonts w:hint="eastAsia"/>
              </w:rPr>
              <w:t>own_name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5FFC" w14:textId="71613EC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(15)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3211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A91D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FCD" w14:textId="77777777" w:rsidR="008D7D5D" w:rsidRDefault="008D7D5D" w:rsidP="00567ECB">
            <w:pPr>
              <w:jc w:val="center"/>
            </w:pPr>
          </w:p>
        </w:tc>
      </w:tr>
      <w:tr w:rsidR="008D7D5D" w14:paraId="70F367C1" w14:textId="77777777" w:rsidTr="00BE5B86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A7D35" w14:textId="2C94048E" w:rsidR="008D7D5D" w:rsidRDefault="008D7D5D" w:rsidP="00567ECB">
            <w:pPr>
              <w:jc w:val="center"/>
            </w:pPr>
            <w:r w:rsidRPr="00804AF1">
              <w:rPr>
                <w:rFonts w:asciiTheme="minorEastAsia" w:hAnsiTheme="minorEastAsia" w:hint="eastAsia"/>
              </w:rPr>
              <w:t>详细地址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2106D" w14:textId="457F8C6F" w:rsidR="008D7D5D" w:rsidRDefault="008D7D5D" w:rsidP="00567ECB">
            <w:pPr>
              <w:jc w:val="center"/>
            </w:pPr>
            <w:r w:rsidRPr="00804AF1">
              <w:t>addr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D0BF3" w14:textId="3AB1D107" w:rsidR="008D7D5D" w:rsidRDefault="00A7170B" w:rsidP="00567ECB">
            <w:pPr>
              <w:jc w:val="center"/>
            </w:pPr>
            <w:r>
              <w:t>varchar</w:t>
            </w:r>
            <w:r w:rsidR="008D7D5D" w:rsidRPr="00804AF1">
              <w:t>(</w:t>
            </w:r>
            <w:r w:rsidR="007C3613">
              <w:rPr>
                <w:rFonts w:hint="eastAsia"/>
              </w:rPr>
              <w:t>15</w:t>
            </w:r>
            <w:r w:rsidR="008D7D5D" w:rsidRPr="00804AF1"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47C2" w14:textId="04A3B595" w:rsidR="008D7D5D" w:rsidRDefault="008D7D5D" w:rsidP="00567EC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DF8E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60AA7" w14:textId="77777777" w:rsidR="008D7D5D" w:rsidRDefault="008D7D5D" w:rsidP="00567ECB">
            <w:pPr>
              <w:jc w:val="center"/>
            </w:pPr>
          </w:p>
        </w:tc>
      </w:tr>
      <w:tr w:rsidR="008D7D5D" w14:paraId="4B7F5C6E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6B2" w14:textId="7009C8D7" w:rsidR="008D7D5D" w:rsidDel="00B47D08" w:rsidRDefault="008D7D5D" w:rsidP="00567ECB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8480" w14:textId="4A551E1E" w:rsidR="008D7D5D" w:rsidRDefault="008D7D5D" w:rsidP="00567ECB">
            <w:pPr>
              <w:jc w:val="center"/>
            </w:pPr>
            <w:r>
              <w:t>Z</w:t>
            </w:r>
            <w:r>
              <w:rPr>
                <w:rFonts w:hint="eastAsia"/>
              </w:rPr>
              <w:t>ip_code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41A8A" w14:textId="6D0BBC57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har(6)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D32A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9A1F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6303" w14:textId="77777777" w:rsidR="008D7D5D" w:rsidRDefault="008D7D5D" w:rsidP="00567ECB">
            <w:pPr>
              <w:jc w:val="center"/>
            </w:pPr>
          </w:p>
        </w:tc>
      </w:tr>
      <w:tr w:rsidR="008D7D5D" w14:paraId="1E020A5A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2A13" w14:textId="4F53DDEF" w:rsidR="008D7D5D" w:rsidRDefault="008D7D5D" w:rsidP="00567ECB">
            <w:pPr>
              <w:jc w:val="center"/>
            </w:pPr>
            <w:r>
              <w:rPr>
                <w:rFonts w:hint="eastAsia"/>
              </w:rPr>
              <w:t>法人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0BAB" w14:textId="4CD1FE41" w:rsidR="008D7D5D" w:rsidRDefault="008D7D5D" w:rsidP="00567ECB">
            <w:pPr>
              <w:jc w:val="center"/>
            </w:pPr>
            <w:r>
              <w:rPr>
                <w:rFonts w:hint="eastAsia"/>
              </w:rPr>
              <w:t>Lawman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1871F" w14:textId="47A9D124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8E9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515B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FEBA" w14:textId="77777777" w:rsidR="008D7D5D" w:rsidRDefault="008D7D5D" w:rsidP="00567ECB">
            <w:pPr>
              <w:jc w:val="center"/>
            </w:pPr>
          </w:p>
        </w:tc>
      </w:tr>
      <w:tr w:rsidR="008D7D5D" w14:paraId="0F66D942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3CB33" w14:textId="69A89D21" w:rsidR="008D7D5D" w:rsidRDefault="008D7D5D" w:rsidP="00567ECB">
            <w:pPr>
              <w:jc w:val="center"/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URL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90F" w14:textId="140202BE" w:rsidR="008D7D5D" w:rsidRDefault="008D7D5D" w:rsidP="00567ECB">
            <w:pPr>
              <w:jc w:val="center"/>
            </w:pPr>
            <w:r>
              <w:t>A</w:t>
            </w:r>
            <w:r>
              <w:rPr>
                <w:rFonts w:hint="eastAsia"/>
              </w:rPr>
              <w:t>pi_url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13DE" w14:textId="3844EC71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094E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77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3D84" w14:textId="77777777" w:rsidR="008D7D5D" w:rsidRDefault="008D7D5D" w:rsidP="00567ECB">
            <w:pPr>
              <w:jc w:val="center"/>
            </w:pPr>
          </w:p>
        </w:tc>
      </w:tr>
      <w:tr w:rsidR="008D7D5D" w14:paraId="0567CB31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F289" w14:textId="2AA8AF91" w:rsidR="008D7D5D" w:rsidRDefault="008D7D5D" w:rsidP="00567EC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13308" w14:textId="246420ED" w:rsidR="008D7D5D" w:rsidRDefault="008D7D5D" w:rsidP="00567ECB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BC3" w14:textId="6EEB5101" w:rsidR="008D7D5D" w:rsidRDefault="008D7D5D" w:rsidP="00567ECB">
            <w:pPr>
              <w:jc w:val="center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6A38" w14:textId="4EC81584" w:rsidR="008D7D5D" w:rsidRDefault="008D7D5D" w:rsidP="00567EC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D323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4D53" w14:textId="77777777" w:rsidR="008D7D5D" w:rsidRDefault="008D7D5D" w:rsidP="00567ECB">
            <w:pPr>
              <w:jc w:val="center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正常</w:t>
            </w:r>
          </w:p>
          <w:p w14:paraId="54CADC07" w14:textId="3F89E6E6" w:rsidR="008D7D5D" w:rsidRDefault="008D7D5D" w:rsidP="00567EC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：删除</w:t>
            </w:r>
          </w:p>
        </w:tc>
      </w:tr>
      <w:tr w:rsidR="008D7D5D" w14:paraId="30420627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F39E" w14:textId="4E291361" w:rsidR="008D7D5D" w:rsidRDefault="008D7D5D" w:rsidP="00567EC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9A76" w14:textId="5F3FC9B3" w:rsidR="008D7D5D" w:rsidRDefault="008D7D5D" w:rsidP="00567ECB">
            <w:pPr>
              <w:jc w:val="center"/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98533" w14:textId="59836027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BCC9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3AE5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2ECB" w14:textId="77777777" w:rsidR="008D7D5D" w:rsidRDefault="008D7D5D" w:rsidP="00567ECB">
            <w:pPr>
              <w:jc w:val="center"/>
            </w:pPr>
          </w:p>
        </w:tc>
      </w:tr>
      <w:tr w:rsidR="008D7D5D" w14:paraId="7671B0D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055" w14:textId="09FED9DD" w:rsidR="008D7D5D" w:rsidRDefault="008D7D5D" w:rsidP="00567EC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7D65" w14:textId="222DCC46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4E39" w14:textId="200C9202" w:rsidR="008D7D5D" w:rsidRDefault="008D7D5D" w:rsidP="00567ECB">
            <w:pPr>
              <w:jc w:val="center"/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EC4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08BC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E812" w14:textId="77777777" w:rsidR="008D7D5D" w:rsidRDefault="008D7D5D" w:rsidP="00567ECB">
            <w:pPr>
              <w:jc w:val="center"/>
            </w:pPr>
          </w:p>
        </w:tc>
      </w:tr>
      <w:tr w:rsidR="008D7D5D" w14:paraId="37915A6F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209" w14:textId="684AB1E4" w:rsidR="008D7D5D" w:rsidRDefault="008D7D5D" w:rsidP="00567ECB"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85188" w14:textId="06073CDB" w:rsidR="008D7D5D" w:rsidRDefault="008D7D5D" w:rsidP="00567ECB">
            <w:pPr>
              <w:jc w:val="center"/>
            </w:pPr>
            <w:r>
              <w:t>U</w:t>
            </w:r>
            <w:r>
              <w:rPr>
                <w:rFonts w:hint="eastAsia"/>
              </w:rPr>
              <w:t>pdate_by_name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CC70" w14:textId="02F9084D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(50)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C18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F287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0EC5" w14:textId="77777777" w:rsidR="008D7D5D" w:rsidRDefault="008D7D5D" w:rsidP="00567ECB">
            <w:pPr>
              <w:jc w:val="center"/>
            </w:pPr>
          </w:p>
        </w:tc>
      </w:tr>
      <w:tr w:rsidR="008D7D5D" w14:paraId="713AEBEC" w14:textId="77777777" w:rsidTr="00964AB1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29890" w14:textId="7C79C27A" w:rsidR="008D7D5D" w:rsidRDefault="008D7D5D" w:rsidP="00567EC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8F13" w14:textId="3C51E50E" w:rsidR="008D7D5D" w:rsidRDefault="008D7D5D" w:rsidP="00567ECB">
            <w:pPr>
              <w:jc w:val="center"/>
            </w:pPr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9FAC" w14:textId="32FF4EBF" w:rsidR="008D7D5D" w:rsidRDefault="00A7170B" w:rsidP="00567ECB">
            <w:pPr>
              <w:jc w:val="center"/>
            </w:pPr>
            <w:r>
              <w:t>Varchar</w:t>
            </w:r>
            <w:r w:rsidR="008D7D5D">
              <w:rPr>
                <w:rFonts w:hint="eastAsia"/>
              </w:rPr>
              <w:t>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662C" w14:textId="77777777" w:rsidR="008D7D5D" w:rsidRDefault="008D7D5D" w:rsidP="00567ECB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273E8" w14:textId="77777777" w:rsidR="008D7D5D" w:rsidRDefault="008D7D5D" w:rsidP="00567ECB">
            <w:pPr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87E2" w14:textId="77777777" w:rsidR="008D7D5D" w:rsidRDefault="008D7D5D" w:rsidP="00567ECB">
            <w:pPr>
              <w:jc w:val="center"/>
            </w:pPr>
          </w:p>
        </w:tc>
      </w:tr>
    </w:tbl>
    <w:p w14:paraId="7AF09B1C" w14:textId="77777777" w:rsidR="00964AB1" w:rsidRDefault="00964AB1" w:rsidP="0075064E">
      <w:pPr>
        <w:pStyle w:val="11"/>
        <w:spacing w:line="288" w:lineRule="auto"/>
        <w:rPr>
          <w:rFonts w:eastAsiaTheme="minorEastAsia" w:hint="default"/>
        </w:rPr>
      </w:pPr>
    </w:p>
    <w:p w14:paraId="5478AFB2" w14:textId="208FACD0" w:rsidR="007A59FB" w:rsidRPr="0073103B" w:rsidRDefault="007A59FB" w:rsidP="0073103B">
      <w:pPr>
        <w:pStyle w:val="4"/>
        <w:rPr>
          <w:rFonts w:eastAsiaTheme="minorEastAsia"/>
          <w:sz w:val="22"/>
          <w:szCs w:val="22"/>
          <w:lang w:eastAsia="zh-CN"/>
        </w:rPr>
      </w:pPr>
      <w:bookmarkStart w:id="184" w:name="_Toc269563289"/>
      <w:r w:rsidRPr="007A59FB">
        <w:t>5.8</w:t>
      </w:r>
      <w:r w:rsidRPr="007A59FB">
        <w:t>支付凭证</w:t>
      </w:r>
      <w:r w:rsidRPr="0073103B">
        <w:rPr>
          <w:rFonts w:hint="eastAsia"/>
        </w:rPr>
        <w:t>表</w:t>
      </w:r>
      <w:r>
        <w:rPr>
          <w:rFonts w:hint="eastAsia"/>
          <w:lang w:eastAsia="zh-CN"/>
        </w:rPr>
        <w:t>(</w:t>
      </w:r>
      <w:r w:rsidRPr="007A59FB">
        <w:rPr>
          <w:rFonts w:hint="eastAsia"/>
        </w:rPr>
        <w:t>t_payment</w:t>
      </w:r>
      <w:r>
        <w:rPr>
          <w:rFonts w:hint="eastAsia"/>
          <w:lang w:eastAsia="zh-CN"/>
        </w:rPr>
        <w:t>)</w:t>
      </w:r>
      <w:bookmarkEnd w:id="184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2"/>
        <w:gridCol w:w="1905"/>
        <w:gridCol w:w="1806"/>
        <w:gridCol w:w="1050"/>
        <w:gridCol w:w="994"/>
        <w:gridCol w:w="2126"/>
      </w:tblGrid>
      <w:tr w:rsidR="007A59FB" w14:paraId="6B0088C9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4F91323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525FE6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1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41BA77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73F3E1E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6E2D85A6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6D1662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65191D8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C896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7FC3A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80CC76" w14:textId="5ADBCD9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8307D9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4F0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16A08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hint="eastAsia"/>
              </w:rPr>
              <w:t>sequence</w:t>
            </w:r>
            <w:r>
              <w:rPr>
                <w:rFonts w:ascii="宋体" w:eastAsia="宋体" w:hAnsi="宋体" w:cs="宋体" w:hint="eastAsia"/>
              </w:rPr>
              <w:t>从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开始就行</w:t>
            </w:r>
          </w:p>
        </w:tc>
      </w:tr>
      <w:tr w:rsidR="00FA2C78" w14:paraId="60BC04AF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754C" w14:textId="69B4CDF1" w:rsidR="00FA2C78" w:rsidRDefault="00FA2C78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原支付id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3CCA49" w14:textId="0FEBB7BB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rigin_payment</w:t>
            </w:r>
            <w:r>
              <w:rPr>
                <w:rFonts w:hint="eastAsia"/>
                <w:lang w:eastAsia="zh-CN"/>
              </w:rPr>
              <w:lastRenderedPageBreak/>
              <w:t>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2293F05" w14:textId="52185482" w:rsidR="00FA2C78" w:rsidRDefault="00A7170B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6356E5" w14:textId="4C8BB864" w:rsidR="00FA2C78" w:rsidRDefault="00FA2C78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5094BE2" w14:textId="77777777" w:rsidR="00FA2C78" w:rsidRDefault="00FA2C78">
            <w:pPr>
              <w:spacing w:line="240" w:lineRule="atLeast"/>
              <w:jc w:val="both"/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0B0FBE3" w14:textId="5E852701" w:rsidR="00FA2C78" w:rsidRDefault="00CD07EB">
            <w:pPr>
              <w:spacing w:line="240" w:lineRule="atLeast"/>
              <w:jc w:val="both"/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退款时使用</w:t>
            </w:r>
          </w:p>
        </w:tc>
      </w:tr>
      <w:tr w:rsidR="007A59FB" w14:paraId="143881F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8DBC2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创建时间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76DE6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A4014C1" w14:textId="1D4A286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68EE13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82576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60A22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96DA5A1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DDA5A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02822B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EC8079D" w14:textId="58ACDCCE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AD90308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255FA16" w14:textId="36C6B95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67E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090D8C4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77F5A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用户名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B18755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User_name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45A6ABE" w14:textId="5AFBA151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(50)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BBDB03A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71E533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6A92D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BB05C7A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D89EA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IP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44C845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Create_by_ip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67E564D" w14:textId="013225D2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Varchar</w:t>
            </w:r>
            <w:r w:rsidR="007A59FB">
              <w:rPr>
                <w:rFonts w:hint="eastAsia"/>
              </w:rPr>
              <w:t>(40)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C18724" w14:textId="77777777" w:rsidR="007A59FB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66A28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197E8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002595E0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D89A2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支付金额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9E77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pay_amount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96C7E72" w14:textId="1991C555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3B94B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C5C86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8A6555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D59F7AE" w14:textId="77777777" w:rsidTr="003C27A4"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3519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8F10C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83D6F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0D9D94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07171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B0AEE0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0570398" w14:textId="77777777" w:rsidTr="003C27A4">
        <w:trPr>
          <w:trHeight w:val="41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7F9B1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D6D82C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D3E8912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31D58A6" w14:textId="0043CCED" w:rsidR="007A59FB" w:rsidRDefault="00CC3A97">
            <w:pPr>
              <w:spacing w:line="240" w:lineRule="atLeast"/>
              <w:jc w:val="both"/>
              <w:rPr>
                <w:rFonts w:ascii="Arial Unicode MS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7DE9B5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271567D" w14:textId="77777777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Pr="009C1909">
              <w:rPr>
                <w:lang w:eastAsia="zh-CN"/>
              </w:rPr>
              <w:t>:</w:t>
            </w:r>
            <w:r>
              <w:rPr>
                <w:rFonts w:hint="cs"/>
                <w:lang w:eastAsia="zh-CN"/>
              </w:rPr>
              <w:t xml:space="preserve"> </w:t>
            </w:r>
            <w:r w:rsidRPr="00F26473">
              <w:rPr>
                <w:rFonts w:hint="cs"/>
                <w:lang w:eastAsia="zh-CN"/>
              </w:rPr>
              <w:t>未支付</w:t>
            </w:r>
          </w:p>
          <w:p w14:paraId="110FC564" w14:textId="4265AF3A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9E4203">
              <w:rPr>
                <w:rFonts w:hint="eastAsia"/>
                <w:lang w:eastAsia="zh-CN"/>
              </w:rPr>
              <w:t>:</w:t>
            </w:r>
            <w:r w:rsidRPr="009C1909">
              <w:rPr>
                <w:lang w:eastAsia="zh-CN"/>
              </w:rPr>
              <w:t>支付</w:t>
            </w:r>
            <w:r w:rsidR="00B914ED" w:rsidRPr="009C1909">
              <w:rPr>
                <w:lang w:eastAsia="zh-CN"/>
              </w:rPr>
              <w:t>成功</w:t>
            </w:r>
          </w:p>
          <w:p w14:paraId="251447D9" w14:textId="149258BC" w:rsidR="00CC3A97" w:rsidRPr="009C1909" w:rsidRDefault="00CC3A97" w:rsidP="00CC3A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Pr="009C1909">
              <w:rPr>
                <w:lang w:eastAsia="zh-CN"/>
              </w:rPr>
              <w:t>：支付</w:t>
            </w:r>
            <w:r w:rsidR="00B914ED" w:rsidRPr="009C1909">
              <w:rPr>
                <w:lang w:eastAsia="zh-CN"/>
              </w:rPr>
              <w:t>中</w:t>
            </w:r>
          </w:p>
          <w:p w14:paraId="46F3C19A" w14:textId="1615245B" w:rsidR="007A59FB" w:rsidRDefault="00CC3A97" w:rsidP="00CC3A9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lang w:eastAsia="zh-CN"/>
              </w:rPr>
              <w:t>4</w:t>
            </w:r>
            <w:r w:rsidRPr="009C1909">
              <w:rPr>
                <w:lang w:eastAsia="zh-CN"/>
              </w:rPr>
              <w:t>：支付失败</w:t>
            </w:r>
          </w:p>
        </w:tc>
      </w:tr>
      <w:tr w:rsidR="007A59FB" w14:paraId="03A815A6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319F1B" w14:textId="1DB5B729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BB1B43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B5A662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60D183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F67DF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0D3C8C" w14:textId="5E51BE3A" w:rsidR="00C858D5" w:rsidRPr="00307F6D" w:rsidRDefault="00C858D5" w:rsidP="00307F6D">
            <w:pPr>
              <w:spacing w:line="240" w:lineRule="atLeast"/>
              <w:rPr>
                <w:rFonts w:ascii="宋体" w:eastAsia="宋体" w:hAnsi="宋体" w:cs="宋体"/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Pr="00307F6D">
              <w:rPr>
                <w:rFonts w:ascii="宋体" w:eastAsia="宋体" w:hAnsi="宋体" w:cs="宋体" w:hint="eastAsia"/>
                <w:lang w:eastAsia="zh-CN"/>
              </w:rPr>
              <w:t>支付</w:t>
            </w:r>
          </w:p>
          <w:p w14:paraId="1F07A740" w14:textId="4F269E7A" w:rsidR="007A59FB" w:rsidRPr="00307F6D" w:rsidRDefault="00C858D5" w:rsidP="00307F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退款，退款时支付金额为负数；</w:t>
            </w:r>
          </w:p>
        </w:tc>
      </w:tr>
      <w:tr w:rsidR="007A59FB" w14:paraId="0AA17CE9" w14:textId="77777777" w:rsidTr="003C27A4">
        <w:trPr>
          <w:trHeight w:val="264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533B2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交易号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E11035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Trade_no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DB9CE9C" w14:textId="1B199EED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  <w:color w:val="FF0000"/>
              </w:rPr>
              <w:t>Varchar</w:t>
            </w:r>
            <w:r w:rsidR="007A59FB">
              <w:rPr>
                <w:rFonts w:hint="eastAsia"/>
                <w:color w:val="FF0000"/>
              </w:rPr>
              <w:t>(64)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3824B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0E6605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10AE93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12412919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41A44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回调时间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148030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callback_date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A8BEBD" w14:textId="4A965055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EAA566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7C10C3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3FED513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第一次回调更新的时间</w:t>
            </w:r>
          </w:p>
        </w:tc>
      </w:tr>
      <w:tr w:rsidR="007A59FB" w14:paraId="4F1E4147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D26CD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实际支付网关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BA635E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Real_pay_gw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26E58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Char(2)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E36A30E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11A201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24EABB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7B3EFA1F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BB2AA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实际成功时间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560AED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Real_pay_date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92094AC" w14:textId="3823A5A4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date</w:t>
            </w:r>
            <w:r w:rsidR="000021C4">
              <w:rPr>
                <w:rFonts w:hint="eastAsia"/>
              </w:rPr>
              <w:t>time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1F45C2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8043EC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1BA82F6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实际支付结果调用时，更新时间</w:t>
            </w:r>
          </w:p>
        </w:tc>
      </w:tr>
      <w:tr w:rsidR="007A59FB" w14:paraId="20D5C0DB" w14:textId="77777777" w:rsidTr="003C27A4">
        <w:trPr>
          <w:trHeight w:val="492"/>
        </w:trPr>
        <w:tc>
          <w:tcPr>
            <w:tcW w:w="1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6089" w14:textId="6F178278" w:rsidR="007A59FB" w:rsidRPr="00307F6D" w:rsidRDefault="00630861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rFonts w:ascii="Arial Unicode MS" w:eastAsia="Helvetica" w:hAnsi="Arial Unicode MS" w:cs="Arial Unicode MS" w:hint="cs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49A498D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Payment_type</w:t>
            </w:r>
          </w:p>
        </w:tc>
        <w:tc>
          <w:tcPr>
            <w:tcW w:w="18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E0481A3" w14:textId="77777777" w:rsidR="007A59FB" w:rsidRPr="00307F6D" w:rsidRDefault="007A59FB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Char(1)</w:t>
            </w:r>
          </w:p>
        </w:tc>
        <w:tc>
          <w:tcPr>
            <w:tcW w:w="10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DEE14C5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9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19F9924" w14:textId="77777777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2C2D02C" w14:textId="27D565E4" w:rsidR="007A59FB" w:rsidRPr="003C27A4" w:rsidRDefault="00630861" w:rsidP="007A59FB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 w:rsidRPr="00307F6D">
              <w:rPr>
                <w:rFonts w:hint="eastAsia"/>
                <w:color w:val="FF0000"/>
              </w:rPr>
              <w:t>单</w:t>
            </w:r>
            <w:r w:rsidR="00307F6D">
              <w:rPr>
                <w:rFonts w:hint="eastAsia"/>
                <w:color w:val="FF0000"/>
              </w:rPr>
              <w:t>订单</w:t>
            </w:r>
            <w:r w:rsidRPr="00307F6D">
              <w:rPr>
                <w:rFonts w:hint="eastAsia"/>
                <w:color w:val="FF0000"/>
              </w:rPr>
              <w:t>支付</w:t>
            </w:r>
          </w:p>
          <w:p w14:paraId="49D6D3FC" w14:textId="56F6F448" w:rsidR="00307F6D" w:rsidRPr="00307F6D" w:rsidRDefault="00307F6D" w:rsidP="00307F6D">
            <w:pPr>
              <w:pStyle w:val="a8"/>
              <w:keepNext/>
              <w:keepLines/>
              <w:widowControl/>
              <w:numPr>
                <w:ilvl w:val="0"/>
                <w:numId w:val="22"/>
              </w:numPr>
              <w:spacing w:before="260" w:after="260" w:line="240" w:lineRule="atLeast"/>
              <w:ind w:firstLineChars="0"/>
              <w:outlineLvl w:val="2"/>
              <w:rPr>
                <w:color w:val="FF0000"/>
                <w:lang w:val="zh-CN"/>
              </w:rPr>
            </w:pPr>
            <w:r>
              <w:rPr>
                <w:rFonts w:hint="eastAsia"/>
                <w:color w:val="FF0000"/>
              </w:rPr>
              <w:t>多</w:t>
            </w:r>
            <w:r w:rsidRPr="00307F6D">
              <w:rPr>
                <w:rFonts w:hint="eastAsia"/>
                <w:color w:val="FF0000"/>
              </w:rPr>
              <w:t>订单支付</w:t>
            </w:r>
          </w:p>
          <w:p w14:paraId="26B8F683" w14:textId="3FB6BDBB" w:rsidR="007A59FB" w:rsidRPr="00307F6D" w:rsidRDefault="00BC7E95">
            <w:pPr>
              <w:keepNext/>
              <w:keepLines/>
              <w:spacing w:before="260" w:after="260" w:line="240" w:lineRule="atLeast"/>
              <w:jc w:val="both"/>
              <w:outlineLvl w:val="2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 w:rsidR="00630861" w:rsidRPr="00307F6D">
              <w:rPr>
                <w:color w:val="FF0000"/>
              </w:rPr>
              <w:t>.</w:t>
            </w:r>
            <w:r w:rsidR="00630861" w:rsidRPr="00307F6D">
              <w:rPr>
                <w:rFonts w:hint="eastAsia"/>
                <w:color w:val="FF0000"/>
              </w:rPr>
              <w:t>账户充值</w:t>
            </w:r>
          </w:p>
        </w:tc>
      </w:tr>
    </w:tbl>
    <w:p w14:paraId="43544D0D" w14:textId="77777777" w:rsidR="007A59FB" w:rsidRDefault="007A59FB" w:rsidP="007A59FB">
      <w:pPr>
        <w:jc w:val="both"/>
        <w:rPr>
          <w:rFonts w:ascii="Arial Unicode MS" w:hAnsi="Arial Unicode MS" w:cs="Arial Unicode MS"/>
          <w:color w:val="000000"/>
          <w:sz w:val="22"/>
          <w:szCs w:val="22"/>
          <w:lang w:val="zh-CN"/>
        </w:rPr>
      </w:pPr>
      <w:r>
        <w:rPr>
          <w:rFonts w:hint="eastAsia"/>
        </w:rPr>
        <w:t xml:space="preserve"> </w:t>
      </w:r>
    </w:p>
    <w:p w14:paraId="141CCE1B" w14:textId="6174774A" w:rsidR="007A59FB" w:rsidRDefault="007A59FB" w:rsidP="0073103B">
      <w:pPr>
        <w:pStyle w:val="4"/>
        <w:rPr>
          <w:rFonts w:eastAsia="Helvetica"/>
          <w:lang w:eastAsia="zh-CN"/>
        </w:rPr>
      </w:pPr>
      <w:bookmarkStart w:id="185" w:name="_Toc269563290"/>
      <w:r>
        <w:rPr>
          <w:rFonts w:hint="eastAsia"/>
          <w:lang w:eastAsia="zh-CN"/>
        </w:rPr>
        <w:t>5.9</w:t>
      </w:r>
      <w:r>
        <w:t>支付凭证详情</w:t>
      </w:r>
      <w:r w:rsidRPr="0073103B">
        <w:rPr>
          <w:rFonts w:hint="eastAsia"/>
        </w:rPr>
        <w:t>表</w:t>
      </w:r>
      <w:r w:rsidR="0073103B" w:rsidRPr="0073103B">
        <w:rPr>
          <w:rFonts w:hint="eastAsia"/>
        </w:rPr>
        <w:t>(</w:t>
      </w:r>
      <w:r w:rsidR="0073103B">
        <w:rPr>
          <w:rFonts w:hint="eastAsia"/>
        </w:rPr>
        <w:t>T_Payment_detail</w:t>
      </w:r>
      <w:r w:rsidR="0073103B" w:rsidRPr="0073103B">
        <w:rPr>
          <w:rFonts w:hint="eastAsia"/>
        </w:rPr>
        <w:t>)</w:t>
      </w:r>
      <w:bookmarkEnd w:id="185"/>
    </w:p>
    <w:tbl>
      <w:tblPr>
        <w:tblW w:w="9673" w:type="dxa"/>
        <w:tblInd w:w="221" w:type="dxa"/>
        <w:tblLayout w:type="fixed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1790"/>
        <w:gridCol w:w="1904"/>
        <w:gridCol w:w="2285"/>
        <w:gridCol w:w="713"/>
        <w:gridCol w:w="855"/>
        <w:gridCol w:w="2126"/>
      </w:tblGrid>
      <w:tr w:rsidR="007A59FB" w14:paraId="263ED374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BA83E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名称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0122279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代码</w:t>
            </w:r>
          </w:p>
        </w:tc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42C14E8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CEE7154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空否</w:t>
            </w:r>
          </w:p>
        </w:tc>
        <w:tc>
          <w:tcPr>
            <w:tcW w:w="8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327E66A7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34E4EB" w14:textId="77777777" w:rsidR="007A59FB" w:rsidRDefault="007A59FB">
            <w:pPr>
              <w:spacing w:line="240" w:lineRule="atLeast"/>
              <w:jc w:val="center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注释</w:t>
            </w:r>
          </w:p>
        </w:tc>
      </w:tr>
      <w:tr w:rsidR="007A59FB" w14:paraId="29518E10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42D8F0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6895A2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P_detail_id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E55A59A" w14:textId="35B96BE7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56BEC755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F1DF2B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0B65E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7A59FB" w14:paraId="26F5A35C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C3BD4D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842035F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Payment_id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882988" w14:textId="6F86580F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DAE0DF7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A821E" w14:textId="0D1DB652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03E740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366DD7E2" w14:textId="77777777" w:rsidTr="00AF1A69">
        <w:trPr>
          <w:trHeight w:val="282"/>
        </w:trPr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88B519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宋体" w:eastAsia="宋体" w:hAnsi="宋体" w:cs="宋体"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F984E28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40FB38B6" w14:textId="183DED48" w:rsidR="007A59FB" w:rsidRDefault="00A7170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BB726A" w14:textId="243F890C" w:rsidR="007A59FB" w:rsidRDefault="007D2D67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2210D3F" w14:textId="53414239" w:rsidR="007A59FB" w:rsidRDefault="009811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/>
              </w:rPr>
              <w:t>index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060154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2375E2A5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FFCB99" w14:textId="39F1056B" w:rsidR="007A59FB" w:rsidRDefault="007A59FB" w:rsidP="00E877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宋体" w:eastAsia="宋体" w:hAnsi="宋体" w:cs="宋体" w:hint="eastAsia"/>
              </w:rPr>
              <w:t>支付</w:t>
            </w:r>
            <w:r w:rsidR="00E877D5">
              <w:rPr>
                <w:rFonts w:ascii="宋体" w:eastAsia="宋体" w:hAnsi="宋体" w:cs="宋体" w:hint="eastAsia"/>
              </w:rPr>
              <w:t>金额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63285E6" w14:textId="587CF173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B478FCF" w14:textId="084C19DC" w:rsidR="007A59FB" w:rsidRDefault="000021C4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float</w:t>
            </w:r>
            <w:r w:rsidR="007A59FB">
              <w:rPr>
                <w:rFonts w:hint="eastAsia"/>
              </w:rPr>
              <w:t>(10,2)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364EE71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1C0A4A" w14:textId="77777777" w:rsidR="007A59FB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8C39D4A" w14:textId="68E3D71E" w:rsidR="007A59FB" w:rsidRDefault="00C858D5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 w:eastAsia="zh-CN"/>
              </w:rPr>
            </w:pPr>
            <w:r>
              <w:rPr>
                <w:rFonts w:ascii="Arial Unicode MS" w:eastAsia="Helvetica" w:hAnsi="Arial Unicode MS" w:cs="Arial Unicode MS" w:hint="eastAsia"/>
                <w:color w:val="000000"/>
                <w:sz w:val="22"/>
                <w:szCs w:val="22"/>
                <w:lang w:val="zh-CN" w:eastAsia="zh-CN"/>
              </w:rPr>
              <w:t>注意：此值可以为正负数</w:t>
            </w:r>
          </w:p>
        </w:tc>
      </w:tr>
      <w:tr w:rsidR="000117FB" w14:paraId="1EE94E3D" w14:textId="77777777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44F91" w14:textId="248394DB" w:rsidR="000117FB" w:rsidDel="00630861" w:rsidRDefault="000117FB">
            <w:pPr>
              <w:spacing w:line="240" w:lineRule="atLeast"/>
              <w:jc w:val="both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会员账户ID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8D5E26" w14:textId="050C49AC" w:rsidR="000117FB" w:rsidDel="00630861" w:rsidRDefault="000117FB">
            <w:pPr>
              <w:spacing w:line="240" w:lineRule="atLeast"/>
              <w:jc w:val="both"/>
            </w:pPr>
            <w:r>
              <w:t>U</w:t>
            </w:r>
            <w:r>
              <w:rPr>
                <w:rFonts w:hint="eastAsia"/>
              </w:rPr>
              <w:t>ser_account_id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D619492" w14:textId="3A27492E" w:rsidR="000117FB" w:rsidRDefault="00A7170B">
            <w:pPr>
              <w:spacing w:line="240" w:lineRule="atLeast"/>
              <w:jc w:val="both"/>
            </w:pPr>
            <w:r>
              <w:t>Int(11)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38D8ACC" w14:textId="76D474C4" w:rsidR="000117FB" w:rsidRDefault="007D2D67">
            <w:pPr>
              <w:spacing w:line="240" w:lineRule="atLeas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8125AD8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340D27" w14:textId="77777777" w:rsidR="000117FB" w:rsidRDefault="000117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000000"/>
                <w:sz w:val="22"/>
                <w:szCs w:val="22"/>
                <w:lang w:val="zh-CN"/>
              </w:rPr>
            </w:pPr>
          </w:p>
        </w:tc>
      </w:tr>
      <w:tr w:rsidR="007A59FB" w14:paraId="652A1CD6" w14:textId="36E80B32" w:rsidTr="00AF1A69">
        <w:tc>
          <w:tcPr>
            <w:tcW w:w="1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4A7B5" w14:textId="1C8B4FCC" w:rsidR="007A59FB" w:rsidRPr="00307F6D" w:rsidRDefault="00FA2C78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ascii="宋体" w:eastAsia="宋体" w:hAnsi="宋体" w:cs="宋体" w:hint="eastAsia"/>
                <w:color w:val="FF0000"/>
                <w:sz w:val="22"/>
                <w:szCs w:val="22"/>
                <w:lang w:val="zh-CN" w:eastAsia="zh-CN"/>
              </w:rPr>
              <w:t>支付类型</w:t>
            </w:r>
          </w:p>
        </w:tc>
        <w:tc>
          <w:tcPr>
            <w:tcW w:w="190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822CDCF" w14:textId="609CE80D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Payment_type</w:t>
            </w:r>
          </w:p>
        </w:tc>
        <w:tc>
          <w:tcPr>
            <w:tcW w:w="22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A3E25D6" w14:textId="6F2768BF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rFonts w:hint="eastAsia"/>
                <w:color w:val="FF0000"/>
              </w:rPr>
              <w:t>Char(1)</w:t>
            </w:r>
          </w:p>
        </w:tc>
        <w:tc>
          <w:tcPr>
            <w:tcW w:w="71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D3E5FF3" w14:textId="19088679" w:rsidR="007A59FB" w:rsidRPr="00307F6D" w:rsidRDefault="007A59FB">
            <w:pPr>
              <w:spacing w:line="240" w:lineRule="atLeast"/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/>
              </w:rPr>
            </w:pPr>
            <w:r w:rsidRPr="00307F6D">
              <w:rPr>
                <w:color w:val="FF0000"/>
              </w:rPr>
              <w:t>N</w:t>
            </w:r>
          </w:p>
        </w:tc>
        <w:tc>
          <w:tcPr>
            <w:tcW w:w="85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CF3EBFB" w14:textId="771B87DA" w:rsidR="007A59FB" w:rsidRPr="00307F6D" w:rsidRDefault="007A59FB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14B0DC05" w14:textId="737BE0AD" w:rsidR="007A59FB" w:rsidRPr="00307F6D" w:rsidRDefault="007A59FB">
            <w:pPr>
              <w:jc w:val="both"/>
              <w:rPr>
                <w:rFonts w:ascii="Arial Unicode MS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 w:rsidRPr="00307F6D">
              <w:rPr>
                <w:color w:val="FF0000"/>
                <w:lang w:eastAsia="zh-CN"/>
              </w:rPr>
              <w:t>1.</w:t>
            </w:r>
            <w:r w:rsidRPr="00307F6D">
              <w:rPr>
                <w:rFonts w:hint="eastAsia"/>
                <w:color w:val="FF0000"/>
                <w:lang w:eastAsia="zh-CN"/>
              </w:rPr>
              <w:t>单订单</w:t>
            </w:r>
          </w:p>
          <w:p w14:paraId="179A9B1F" w14:textId="77777777" w:rsidR="007A59FB" w:rsidRDefault="007A59FB">
            <w:pPr>
              <w:spacing w:line="240" w:lineRule="atLeast"/>
              <w:jc w:val="both"/>
              <w:rPr>
                <w:color w:val="FF0000"/>
                <w:lang w:eastAsia="zh-CN"/>
              </w:rPr>
            </w:pPr>
            <w:r w:rsidRPr="00307F6D">
              <w:rPr>
                <w:color w:val="FF0000"/>
                <w:lang w:eastAsia="zh-CN"/>
              </w:rPr>
              <w:t>2</w:t>
            </w:r>
            <w:r w:rsidRPr="00307F6D">
              <w:rPr>
                <w:rFonts w:hint="eastAsia"/>
                <w:color w:val="FF0000"/>
                <w:lang w:eastAsia="zh-CN"/>
              </w:rPr>
              <w:t>多订单</w:t>
            </w:r>
          </w:p>
          <w:p w14:paraId="5FF56B81" w14:textId="291173CE" w:rsidR="00307F6D" w:rsidRPr="003C27A4" w:rsidRDefault="00307F6D">
            <w:pPr>
              <w:spacing w:line="240" w:lineRule="atLeast"/>
              <w:jc w:val="both"/>
              <w:rPr>
                <w:rFonts w:ascii="Arial Unicode MS" w:eastAsia="Helvetica" w:hAnsi="Arial Unicode MS" w:cs="Arial Unicode MS"/>
                <w:color w:val="FF0000"/>
                <w:sz w:val="22"/>
                <w:szCs w:val="22"/>
                <w:lang w:val="zh-CN"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3</w:t>
            </w:r>
            <w:r>
              <w:rPr>
                <w:rFonts w:hint="eastAsia"/>
                <w:color w:val="FF0000"/>
                <w:lang w:eastAsia="zh-CN"/>
              </w:rPr>
              <w:t>账</w:t>
            </w:r>
            <w:r w:rsidR="00B466FE" w:rsidRPr="00307F6D">
              <w:rPr>
                <w:rFonts w:hint="eastAsia"/>
                <w:color w:val="FF0000"/>
                <w:lang w:eastAsia="zh-CN"/>
              </w:rPr>
              <w:t>户</w:t>
            </w:r>
            <w:r>
              <w:rPr>
                <w:rFonts w:hint="eastAsia"/>
                <w:color w:val="FF0000"/>
                <w:lang w:eastAsia="zh-CN"/>
              </w:rPr>
              <w:t>充值</w:t>
            </w:r>
          </w:p>
        </w:tc>
      </w:tr>
    </w:tbl>
    <w:p w14:paraId="103BCCB8" w14:textId="61295E0C" w:rsidR="007A59FB" w:rsidRPr="007A59FB" w:rsidRDefault="007A59FB" w:rsidP="00307F6D">
      <w:pPr>
        <w:pStyle w:val="4"/>
        <w:rPr>
          <w:lang w:eastAsia="zh-CN"/>
        </w:rPr>
      </w:pPr>
    </w:p>
    <w:sectPr w:rsidR="007A59FB" w:rsidRPr="007A59FB" w:rsidSect="001A78E8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DAFE12" w14:textId="77777777" w:rsidR="00D50488" w:rsidRDefault="00D50488">
      <w:r>
        <w:separator/>
      </w:r>
    </w:p>
  </w:endnote>
  <w:endnote w:type="continuationSeparator" w:id="0">
    <w:p w14:paraId="578DD598" w14:textId="77777777" w:rsidR="00D50488" w:rsidRDefault="00D50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UI">
    <w:altName w:val="微软雅黑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7DFD10" w14:textId="77777777" w:rsidR="00D50488" w:rsidRDefault="00D50488">
      <w:r>
        <w:separator/>
      </w:r>
    </w:p>
  </w:footnote>
  <w:footnote w:type="continuationSeparator" w:id="0">
    <w:p w14:paraId="2C95F6A4" w14:textId="77777777" w:rsidR="00D50488" w:rsidRDefault="00D50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654"/>
    <w:multiLevelType w:val="hybridMultilevel"/>
    <w:tmpl w:val="791815EA"/>
    <w:lvl w:ilvl="0" w:tplc="B6708F7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E5A88"/>
    <w:multiLevelType w:val="multilevel"/>
    <w:tmpl w:val="A55A0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">
    <w:nsid w:val="0B1979F7"/>
    <w:multiLevelType w:val="hybridMultilevel"/>
    <w:tmpl w:val="7A8E2A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F0E488C"/>
    <w:multiLevelType w:val="hybridMultilevel"/>
    <w:tmpl w:val="F8E03EDA"/>
    <w:lvl w:ilvl="0" w:tplc="BF3E4810">
      <w:start w:val="1"/>
      <w:numFmt w:val="decimal"/>
      <w:lvlText w:val="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33F05B1"/>
    <w:multiLevelType w:val="multilevel"/>
    <w:tmpl w:val="1A22E94A"/>
    <w:lvl w:ilvl="0">
      <w:start w:val="1"/>
      <w:numFmt w:val="decimal"/>
      <w:lvlText w:val="%1."/>
      <w:lvlJc w:val="left"/>
      <w:pPr>
        <w:tabs>
          <w:tab w:val="num" w:pos="344"/>
        </w:tabs>
        <w:ind w:left="3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1">
      <w:start w:val="1"/>
      <w:numFmt w:val="decimal"/>
      <w:lvlText w:val="%2."/>
      <w:lvlJc w:val="left"/>
      <w:pPr>
        <w:tabs>
          <w:tab w:val="num" w:pos="704"/>
        </w:tabs>
        <w:ind w:left="7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2">
      <w:start w:val="1"/>
      <w:numFmt w:val="decimal"/>
      <w:lvlText w:val="%3."/>
      <w:lvlJc w:val="left"/>
      <w:pPr>
        <w:tabs>
          <w:tab w:val="num" w:pos="1064"/>
        </w:tabs>
        <w:ind w:left="10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3">
      <w:start w:val="1"/>
      <w:numFmt w:val="decimal"/>
      <w:lvlText w:val="%4."/>
      <w:lvlJc w:val="left"/>
      <w:pPr>
        <w:tabs>
          <w:tab w:val="num" w:pos="1424"/>
        </w:tabs>
        <w:ind w:left="14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4">
      <w:start w:val="1"/>
      <w:numFmt w:val="decimal"/>
      <w:lvlText w:val="%5."/>
      <w:lvlJc w:val="left"/>
      <w:pPr>
        <w:tabs>
          <w:tab w:val="num" w:pos="1784"/>
        </w:tabs>
        <w:ind w:left="178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5">
      <w:start w:val="1"/>
      <w:numFmt w:val="decimal"/>
      <w:lvlText w:val="%6."/>
      <w:lvlJc w:val="left"/>
      <w:pPr>
        <w:tabs>
          <w:tab w:val="num" w:pos="2144"/>
        </w:tabs>
        <w:ind w:left="214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6">
      <w:start w:val="1"/>
      <w:numFmt w:val="decimal"/>
      <w:lvlText w:val="%7."/>
      <w:lvlJc w:val="left"/>
      <w:pPr>
        <w:tabs>
          <w:tab w:val="num" w:pos="2504"/>
        </w:tabs>
        <w:ind w:left="250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7">
      <w:start w:val="1"/>
      <w:numFmt w:val="decimal"/>
      <w:lvlText w:val="%8."/>
      <w:lvlJc w:val="left"/>
      <w:pPr>
        <w:tabs>
          <w:tab w:val="num" w:pos="2864"/>
        </w:tabs>
        <w:ind w:left="286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  <w:lvl w:ilvl="8">
      <w:start w:val="1"/>
      <w:numFmt w:val="decimal"/>
      <w:lvlText w:val="%9."/>
      <w:lvlJc w:val="left"/>
      <w:pPr>
        <w:tabs>
          <w:tab w:val="num" w:pos="3224"/>
        </w:tabs>
        <w:ind w:left="3224" w:hanging="344"/>
      </w:pPr>
      <w:rPr>
        <w:rFonts w:ascii="Helvetica Neue" w:eastAsia="Helvetica Neue" w:hAnsi="Helvetica Neue" w:cs="Helvetica Neue"/>
        <w:color w:val="080202"/>
        <w:position w:val="0"/>
        <w:sz w:val="21"/>
        <w:szCs w:val="21"/>
        <w:rtl w:val="0"/>
      </w:rPr>
    </w:lvl>
  </w:abstractNum>
  <w:abstractNum w:abstractNumId="5">
    <w:nsid w:val="13862892"/>
    <w:multiLevelType w:val="hybridMultilevel"/>
    <w:tmpl w:val="3894F99E"/>
    <w:lvl w:ilvl="0" w:tplc="99D04772">
      <w:start w:val="1"/>
      <w:numFmt w:val="decimal"/>
      <w:lvlText w:val="%1."/>
      <w:lvlJc w:val="left"/>
      <w:pPr>
        <w:ind w:left="180" w:hanging="1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1C0275"/>
    <w:multiLevelType w:val="hybridMultilevel"/>
    <w:tmpl w:val="36C2373A"/>
    <w:lvl w:ilvl="0" w:tplc="264A42D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DD228D7"/>
    <w:multiLevelType w:val="hybridMultilevel"/>
    <w:tmpl w:val="EBCE04CE"/>
    <w:lvl w:ilvl="0" w:tplc="14CAFD66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4B03E96"/>
    <w:multiLevelType w:val="multilevel"/>
    <w:tmpl w:val="DD523CF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1"/>
      <w:numFmt w:val="decimal"/>
      <w:isLgl/>
      <w:lvlText w:val="%1.%2"/>
      <w:lvlJc w:val="left"/>
      <w:pPr>
        <w:ind w:left="560" w:hanging="560"/>
      </w:pPr>
      <w:rPr>
        <w:rFonts w:ascii="Times New Roman" w:eastAsiaTheme="minorEastAsia" w:hAnsi="Times New Roman" w:cs="Times New Roman" w:hint="eastAsia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eastAsia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eastAsia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eastAsia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eastAsia"/>
        <w:b w:val="0"/>
        <w:sz w:val="24"/>
      </w:rPr>
    </w:lvl>
  </w:abstractNum>
  <w:abstractNum w:abstractNumId="9">
    <w:nsid w:val="2B2E3215"/>
    <w:multiLevelType w:val="multilevel"/>
    <w:tmpl w:val="EA4C02D2"/>
    <w:lvl w:ilvl="0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ascii="Times New Roman" w:eastAsiaTheme="minorEastAsia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Times New Roman" w:eastAsiaTheme="minorEastAsia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Times New Roman" w:eastAsiaTheme="minorEastAsia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Times New Roman" w:eastAsiaTheme="minorEastAsia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ascii="Times New Roman" w:eastAsiaTheme="minorEastAsia" w:hAnsi="Times New Roman" w:cs="Times New Roman" w:hint="default"/>
        <w:b w:val="0"/>
        <w:sz w:val="24"/>
      </w:rPr>
    </w:lvl>
  </w:abstractNum>
  <w:abstractNum w:abstractNumId="10">
    <w:nsid w:val="2B493DEB"/>
    <w:multiLevelType w:val="multilevel"/>
    <w:tmpl w:val="25D83B54"/>
    <w:styleLink w:val="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1">
    <w:nsid w:val="2D3E5F8A"/>
    <w:multiLevelType w:val="multilevel"/>
    <w:tmpl w:val="1C0EC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12">
    <w:nsid w:val="3D9A7F87"/>
    <w:multiLevelType w:val="hybridMultilevel"/>
    <w:tmpl w:val="7ABAAA48"/>
    <w:lvl w:ilvl="0" w:tplc="340C2C14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2CC5604"/>
    <w:multiLevelType w:val="multilevel"/>
    <w:tmpl w:val="4FC6D046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4">
    <w:nsid w:val="47193CC7"/>
    <w:multiLevelType w:val="hybridMultilevel"/>
    <w:tmpl w:val="D7E4F7AE"/>
    <w:lvl w:ilvl="0" w:tplc="8276789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BB77F8D"/>
    <w:multiLevelType w:val="hybridMultilevel"/>
    <w:tmpl w:val="B49EAD0E"/>
    <w:lvl w:ilvl="0" w:tplc="7F461C6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B93E31"/>
    <w:multiLevelType w:val="multilevel"/>
    <w:tmpl w:val="2236D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7">
    <w:nsid w:val="4E7E0C73"/>
    <w:multiLevelType w:val="hybridMultilevel"/>
    <w:tmpl w:val="6E4AAB08"/>
    <w:lvl w:ilvl="0" w:tplc="7AEE8C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92628D"/>
    <w:multiLevelType w:val="hybridMultilevel"/>
    <w:tmpl w:val="D2ACA624"/>
    <w:lvl w:ilvl="0" w:tplc="493E551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10200F"/>
    <w:multiLevelType w:val="multilevel"/>
    <w:tmpl w:val="23A4D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position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position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position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position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position w:val="0"/>
      </w:rPr>
    </w:lvl>
  </w:abstractNum>
  <w:abstractNum w:abstractNumId="20">
    <w:nsid w:val="662C6994"/>
    <w:multiLevelType w:val="hybridMultilevel"/>
    <w:tmpl w:val="48E051A2"/>
    <w:lvl w:ilvl="0" w:tplc="DDBC08C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9622224"/>
    <w:multiLevelType w:val="hybridMultilevel"/>
    <w:tmpl w:val="2804A902"/>
    <w:lvl w:ilvl="0" w:tplc="BF187828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84F3FEE"/>
    <w:multiLevelType w:val="multilevel"/>
    <w:tmpl w:val="8F16A7E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837590"/>
    <w:multiLevelType w:val="hybridMultilevel"/>
    <w:tmpl w:val="EF46DC98"/>
    <w:lvl w:ilvl="0" w:tplc="D65638D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AD3DAD"/>
    <w:multiLevelType w:val="hybridMultilevel"/>
    <w:tmpl w:val="0EA427CA"/>
    <w:lvl w:ilvl="0" w:tplc="CD54BAE8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"/>
  </w:num>
  <w:num w:numId="3">
    <w:abstractNumId w:val="4"/>
  </w:num>
  <w:num w:numId="4">
    <w:abstractNumId w:val="11"/>
  </w:num>
  <w:num w:numId="5">
    <w:abstractNumId w:val="16"/>
  </w:num>
  <w:num w:numId="6">
    <w:abstractNumId w:val="10"/>
  </w:num>
  <w:num w:numId="7">
    <w:abstractNumId w:val="6"/>
  </w:num>
  <w:num w:numId="8">
    <w:abstractNumId w:val="12"/>
  </w:num>
  <w:num w:numId="9">
    <w:abstractNumId w:val="20"/>
  </w:num>
  <w:num w:numId="10">
    <w:abstractNumId w:val="9"/>
  </w:num>
  <w:num w:numId="11">
    <w:abstractNumId w:val="7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8"/>
  </w:num>
  <w:num w:numId="17">
    <w:abstractNumId w:val="15"/>
  </w:num>
  <w:num w:numId="18">
    <w:abstractNumId w:val="17"/>
  </w:num>
  <w:num w:numId="19">
    <w:abstractNumId w:val="23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14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hideGrammaticalErrors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63E9F"/>
    <w:rsid w:val="000021C4"/>
    <w:rsid w:val="0000417A"/>
    <w:rsid w:val="000117FB"/>
    <w:rsid w:val="0001580A"/>
    <w:rsid w:val="00030BC8"/>
    <w:rsid w:val="00030E5F"/>
    <w:rsid w:val="0003136F"/>
    <w:rsid w:val="000320BE"/>
    <w:rsid w:val="000353CE"/>
    <w:rsid w:val="00050CD0"/>
    <w:rsid w:val="00053054"/>
    <w:rsid w:val="00056A75"/>
    <w:rsid w:val="000574F5"/>
    <w:rsid w:val="00057D1E"/>
    <w:rsid w:val="0006063B"/>
    <w:rsid w:val="000609D8"/>
    <w:rsid w:val="0006461B"/>
    <w:rsid w:val="00067A5F"/>
    <w:rsid w:val="00072F64"/>
    <w:rsid w:val="00074195"/>
    <w:rsid w:val="00077B69"/>
    <w:rsid w:val="0008493C"/>
    <w:rsid w:val="00086A12"/>
    <w:rsid w:val="000A3373"/>
    <w:rsid w:val="000A424F"/>
    <w:rsid w:val="000B1224"/>
    <w:rsid w:val="000B4A12"/>
    <w:rsid w:val="000B585D"/>
    <w:rsid w:val="000B5D2E"/>
    <w:rsid w:val="000C161B"/>
    <w:rsid w:val="000D0DEF"/>
    <w:rsid w:val="000E26E4"/>
    <w:rsid w:val="000E3031"/>
    <w:rsid w:val="000E5237"/>
    <w:rsid w:val="000E7F63"/>
    <w:rsid w:val="000F05F0"/>
    <w:rsid w:val="000F20AF"/>
    <w:rsid w:val="000F59A3"/>
    <w:rsid w:val="00116333"/>
    <w:rsid w:val="00116A18"/>
    <w:rsid w:val="00123F79"/>
    <w:rsid w:val="001244DB"/>
    <w:rsid w:val="00126F1C"/>
    <w:rsid w:val="00127E99"/>
    <w:rsid w:val="00131C57"/>
    <w:rsid w:val="00133AB7"/>
    <w:rsid w:val="00134787"/>
    <w:rsid w:val="0013558C"/>
    <w:rsid w:val="00140A6F"/>
    <w:rsid w:val="00141285"/>
    <w:rsid w:val="00141CAE"/>
    <w:rsid w:val="00143B19"/>
    <w:rsid w:val="00143DAA"/>
    <w:rsid w:val="0014510E"/>
    <w:rsid w:val="00145809"/>
    <w:rsid w:val="00146D0F"/>
    <w:rsid w:val="00151049"/>
    <w:rsid w:val="00154277"/>
    <w:rsid w:val="00155461"/>
    <w:rsid w:val="00157B2B"/>
    <w:rsid w:val="001669F4"/>
    <w:rsid w:val="001675D1"/>
    <w:rsid w:val="00167A94"/>
    <w:rsid w:val="001729E7"/>
    <w:rsid w:val="00172C52"/>
    <w:rsid w:val="00177111"/>
    <w:rsid w:val="00177228"/>
    <w:rsid w:val="00180537"/>
    <w:rsid w:val="00183012"/>
    <w:rsid w:val="00183318"/>
    <w:rsid w:val="00190918"/>
    <w:rsid w:val="00191508"/>
    <w:rsid w:val="00193989"/>
    <w:rsid w:val="001A23CB"/>
    <w:rsid w:val="001A5A53"/>
    <w:rsid w:val="001A78E8"/>
    <w:rsid w:val="001B0221"/>
    <w:rsid w:val="001B19F4"/>
    <w:rsid w:val="001B529C"/>
    <w:rsid w:val="001C3496"/>
    <w:rsid w:val="001C44FE"/>
    <w:rsid w:val="001D3435"/>
    <w:rsid w:val="001D510F"/>
    <w:rsid w:val="001D52F0"/>
    <w:rsid w:val="001D532F"/>
    <w:rsid w:val="001D6364"/>
    <w:rsid w:val="001D72C9"/>
    <w:rsid w:val="001D7D50"/>
    <w:rsid w:val="001E01AA"/>
    <w:rsid w:val="001E4A20"/>
    <w:rsid w:val="001E656B"/>
    <w:rsid w:val="002007DC"/>
    <w:rsid w:val="00213572"/>
    <w:rsid w:val="00213F6E"/>
    <w:rsid w:val="00226620"/>
    <w:rsid w:val="002314F2"/>
    <w:rsid w:val="00233662"/>
    <w:rsid w:val="00233BA7"/>
    <w:rsid w:val="002369B2"/>
    <w:rsid w:val="002471B2"/>
    <w:rsid w:val="00250AC2"/>
    <w:rsid w:val="0025660B"/>
    <w:rsid w:val="00270E3A"/>
    <w:rsid w:val="00273707"/>
    <w:rsid w:val="002759CA"/>
    <w:rsid w:val="002775F2"/>
    <w:rsid w:val="00281761"/>
    <w:rsid w:val="002845E7"/>
    <w:rsid w:val="002848F7"/>
    <w:rsid w:val="00286D67"/>
    <w:rsid w:val="00290627"/>
    <w:rsid w:val="0029229F"/>
    <w:rsid w:val="00293840"/>
    <w:rsid w:val="00293D54"/>
    <w:rsid w:val="002A072E"/>
    <w:rsid w:val="002A252B"/>
    <w:rsid w:val="002A3169"/>
    <w:rsid w:val="002A4DD0"/>
    <w:rsid w:val="002A64BE"/>
    <w:rsid w:val="002B0365"/>
    <w:rsid w:val="002C2F8C"/>
    <w:rsid w:val="002C330F"/>
    <w:rsid w:val="002C40D0"/>
    <w:rsid w:val="002C484C"/>
    <w:rsid w:val="002D0476"/>
    <w:rsid w:val="002D5EAE"/>
    <w:rsid w:val="002D76F9"/>
    <w:rsid w:val="002E06CE"/>
    <w:rsid w:val="002F020E"/>
    <w:rsid w:val="002F0CA5"/>
    <w:rsid w:val="00306A87"/>
    <w:rsid w:val="00307F6D"/>
    <w:rsid w:val="00312107"/>
    <w:rsid w:val="003124E1"/>
    <w:rsid w:val="00323A4F"/>
    <w:rsid w:val="003246A7"/>
    <w:rsid w:val="00325EEA"/>
    <w:rsid w:val="003313F7"/>
    <w:rsid w:val="00333C60"/>
    <w:rsid w:val="00337C36"/>
    <w:rsid w:val="003401B4"/>
    <w:rsid w:val="00343A48"/>
    <w:rsid w:val="00344616"/>
    <w:rsid w:val="00347129"/>
    <w:rsid w:val="00347C19"/>
    <w:rsid w:val="003500F4"/>
    <w:rsid w:val="00352CFF"/>
    <w:rsid w:val="0035392A"/>
    <w:rsid w:val="0035527C"/>
    <w:rsid w:val="00360040"/>
    <w:rsid w:val="003639C0"/>
    <w:rsid w:val="003653F9"/>
    <w:rsid w:val="003655EC"/>
    <w:rsid w:val="00370976"/>
    <w:rsid w:val="003738B5"/>
    <w:rsid w:val="00373FE8"/>
    <w:rsid w:val="00376FD1"/>
    <w:rsid w:val="00384336"/>
    <w:rsid w:val="0039355D"/>
    <w:rsid w:val="00396D8B"/>
    <w:rsid w:val="00396F04"/>
    <w:rsid w:val="003A0D32"/>
    <w:rsid w:val="003A2DBA"/>
    <w:rsid w:val="003C27A4"/>
    <w:rsid w:val="003D0F08"/>
    <w:rsid w:val="003D3A95"/>
    <w:rsid w:val="003D6E08"/>
    <w:rsid w:val="003E1A0B"/>
    <w:rsid w:val="003E27E5"/>
    <w:rsid w:val="003F16AC"/>
    <w:rsid w:val="003F1EB2"/>
    <w:rsid w:val="003F4F82"/>
    <w:rsid w:val="003F6EDA"/>
    <w:rsid w:val="00407EDD"/>
    <w:rsid w:val="00412490"/>
    <w:rsid w:val="00416D23"/>
    <w:rsid w:val="00420D02"/>
    <w:rsid w:val="00426265"/>
    <w:rsid w:val="004270BB"/>
    <w:rsid w:val="00432915"/>
    <w:rsid w:val="00443A7E"/>
    <w:rsid w:val="00444F2F"/>
    <w:rsid w:val="0044501D"/>
    <w:rsid w:val="00451018"/>
    <w:rsid w:val="00452F37"/>
    <w:rsid w:val="004539B0"/>
    <w:rsid w:val="004546E7"/>
    <w:rsid w:val="00457EE1"/>
    <w:rsid w:val="004631F8"/>
    <w:rsid w:val="004646EA"/>
    <w:rsid w:val="00473C34"/>
    <w:rsid w:val="00475E26"/>
    <w:rsid w:val="004763DE"/>
    <w:rsid w:val="00477C5D"/>
    <w:rsid w:val="00480A06"/>
    <w:rsid w:val="0048746C"/>
    <w:rsid w:val="0049195E"/>
    <w:rsid w:val="00495743"/>
    <w:rsid w:val="00496A90"/>
    <w:rsid w:val="004A2774"/>
    <w:rsid w:val="004A40F2"/>
    <w:rsid w:val="004A43D6"/>
    <w:rsid w:val="004A6A8D"/>
    <w:rsid w:val="004A7103"/>
    <w:rsid w:val="004B2659"/>
    <w:rsid w:val="004B4905"/>
    <w:rsid w:val="004C107B"/>
    <w:rsid w:val="004D0003"/>
    <w:rsid w:val="004E4B41"/>
    <w:rsid w:val="004F040D"/>
    <w:rsid w:val="004F0EAC"/>
    <w:rsid w:val="005034EA"/>
    <w:rsid w:val="00503A88"/>
    <w:rsid w:val="0051472A"/>
    <w:rsid w:val="00515F4D"/>
    <w:rsid w:val="005165D4"/>
    <w:rsid w:val="00521D31"/>
    <w:rsid w:val="00523B48"/>
    <w:rsid w:val="00532286"/>
    <w:rsid w:val="00535404"/>
    <w:rsid w:val="00536011"/>
    <w:rsid w:val="00541209"/>
    <w:rsid w:val="00544B79"/>
    <w:rsid w:val="00545382"/>
    <w:rsid w:val="00557EAB"/>
    <w:rsid w:val="0056159F"/>
    <w:rsid w:val="00562BDB"/>
    <w:rsid w:val="005663CE"/>
    <w:rsid w:val="00567ECB"/>
    <w:rsid w:val="005738D0"/>
    <w:rsid w:val="005850C0"/>
    <w:rsid w:val="00586E9F"/>
    <w:rsid w:val="0058798E"/>
    <w:rsid w:val="005910C5"/>
    <w:rsid w:val="00591CBC"/>
    <w:rsid w:val="005A10B1"/>
    <w:rsid w:val="005A10F0"/>
    <w:rsid w:val="005A66C1"/>
    <w:rsid w:val="005B04C3"/>
    <w:rsid w:val="005B513F"/>
    <w:rsid w:val="005C5583"/>
    <w:rsid w:val="005C7F02"/>
    <w:rsid w:val="005D3455"/>
    <w:rsid w:val="005D3A27"/>
    <w:rsid w:val="005D420B"/>
    <w:rsid w:val="005D5B52"/>
    <w:rsid w:val="005E33C8"/>
    <w:rsid w:val="005E42AB"/>
    <w:rsid w:val="005E6237"/>
    <w:rsid w:val="005E674C"/>
    <w:rsid w:val="005E72A5"/>
    <w:rsid w:val="005F1E94"/>
    <w:rsid w:val="005F7A7B"/>
    <w:rsid w:val="00602B15"/>
    <w:rsid w:val="006043F5"/>
    <w:rsid w:val="006045BB"/>
    <w:rsid w:val="00605147"/>
    <w:rsid w:val="00613482"/>
    <w:rsid w:val="00614AC6"/>
    <w:rsid w:val="006223F3"/>
    <w:rsid w:val="00624D46"/>
    <w:rsid w:val="00625073"/>
    <w:rsid w:val="00625314"/>
    <w:rsid w:val="00625BC4"/>
    <w:rsid w:val="0062768F"/>
    <w:rsid w:val="006276F1"/>
    <w:rsid w:val="00630861"/>
    <w:rsid w:val="00641A70"/>
    <w:rsid w:val="00642452"/>
    <w:rsid w:val="00643961"/>
    <w:rsid w:val="006459EB"/>
    <w:rsid w:val="006469F7"/>
    <w:rsid w:val="00650CA8"/>
    <w:rsid w:val="00652A6C"/>
    <w:rsid w:val="006549BA"/>
    <w:rsid w:val="00662A98"/>
    <w:rsid w:val="006705E6"/>
    <w:rsid w:val="00671EDF"/>
    <w:rsid w:val="006722C6"/>
    <w:rsid w:val="00675193"/>
    <w:rsid w:val="00676768"/>
    <w:rsid w:val="00682821"/>
    <w:rsid w:val="0068747E"/>
    <w:rsid w:val="006A3850"/>
    <w:rsid w:val="006A62FF"/>
    <w:rsid w:val="006B34EC"/>
    <w:rsid w:val="006B45DC"/>
    <w:rsid w:val="006B6933"/>
    <w:rsid w:val="006C06AC"/>
    <w:rsid w:val="006C23D2"/>
    <w:rsid w:val="006C38EE"/>
    <w:rsid w:val="006D1693"/>
    <w:rsid w:val="006D33B9"/>
    <w:rsid w:val="006D504C"/>
    <w:rsid w:val="006D5D04"/>
    <w:rsid w:val="006E0C35"/>
    <w:rsid w:val="006E1E54"/>
    <w:rsid w:val="006E35BD"/>
    <w:rsid w:val="006F1D48"/>
    <w:rsid w:val="006F27AE"/>
    <w:rsid w:val="006F3ACA"/>
    <w:rsid w:val="006F4DFD"/>
    <w:rsid w:val="006F57D5"/>
    <w:rsid w:val="007031D3"/>
    <w:rsid w:val="0070765C"/>
    <w:rsid w:val="00717AE7"/>
    <w:rsid w:val="00720AE1"/>
    <w:rsid w:val="00721D08"/>
    <w:rsid w:val="00722816"/>
    <w:rsid w:val="00726905"/>
    <w:rsid w:val="0073103B"/>
    <w:rsid w:val="00735B68"/>
    <w:rsid w:val="00736655"/>
    <w:rsid w:val="007403A1"/>
    <w:rsid w:val="0074230B"/>
    <w:rsid w:val="00746808"/>
    <w:rsid w:val="0075064E"/>
    <w:rsid w:val="00750E41"/>
    <w:rsid w:val="00751DD4"/>
    <w:rsid w:val="007537FC"/>
    <w:rsid w:val="0075513B"/>
    <w:rsid w:val="0075634B"/>
    <w:rsid w:val="00760136"/>
    <w:rsid w:val="00760692"/>
    <w:rsid w:val="00762521"/>
    <w:rsid w:val="00762785"/>
    <w:rsid w:val="00763B40"/>
    <w:rsid w:val="007704C2"/>
    <w:rsid w:val="007711D1"/>
    <w:rsid w:val="0077131C"/>
    <w:rsid w:val="007713AE"/>
    <w:rsid w:val="007754FE"/>
    <w:rsid w:val="0077686F"/>
    <w:rsid w:val="00794278"/>
    <w:rsid w:val="007943F3"/>
    <w:rsid w:val="007947E1"/>
    <w:rsid w:val="00795588"/>
    <w:rsid w:val="007A5717"/>
    <w:rsid w:val="007A59FB"/>
    <w:rsid w:val="007A6FCE"/>
    <w:rsid w:val="007B2134"/>
    <w:rsid w:val="007B2DBA"/>
    <w:rsid w:val="007B37EE"/>
    <w:rsid w:val="007B3972"/>
    <w:rsid w:val="007B6337"/>
    <w:rsid w:val="007C0C9E"/>
    <w:rsid w:val="007C17E4"/>
    <w:rsid w:val="007C1EA0"/>
    <w:rsid w:val="007C3613"/>
    <w:rsid w:val="007C38F8"/>
    <w:rsid w:val="007C3A6A"/>
    <w:rsid w:val="007C5A21"/>
    <w:rsid w:val="007D2C02"/>
    <w:rsid w:val="007D2D67"/>
    <w:rsid w:val="007D5228"/>
    <w:rsid w:val="007E29B9"/>
    <w:rsid w:val="007E6D13"/>
    <w:rsid w:val="007E757C"/>
    <w:rsid w:val="007F0835"/>
    <w:rsid w:val="007F1045"/>
    <w:rsid w:val="007F2438"/>
    <w:rsid w:val="007F4D73"/>
    <w:rsid w:val="008005A9"/>
    <w:rsid w:val="00800D86"/>
    <w:rsid w:val="00804AF1"/>
    <w:rsid w:val="00807955"/>
    <w:rsid w:val="00807998"/>
    <w:rsid w:val="00810A47"/>
    <w:rsid w:val="00815C07"/>
    <w:rsid w:val="00820B51"/>
    <w:rsid w:val="00825BD5"/>
    <w:rsid w:val="00830EDF"/>
    <w:rsid w:val="00832F11"/>
    <w:rsid w:val="00840D33"/>
    <w:rsid w:val="008413B3"/>
    <w:rsid w:val="00846F44"/>
    <w:rsid w:val="008551EC"/>
    <w:rsid w:val="00855D33"/>
    <w:rsid w:val="00865520"/>
    <w:rsid w:val="00865BBB"/>
    <w:rsid w:val="00866F3C"/>
    <w:rsid w:val="00881FBB"/>
    <w:rsid w:val="00886FA8"/>
    <w:rsid w:val="00887AC4"/>
    <w:rsid w:val="008A1B0B"/>
    <w:rsid w:val="008A5D0C"/>
    <w:rsid w:val="008A6AA0"/>
    <w:rsid w:val="008B3184"/>
    <w:rsid w:val="008B4773"/>
    <w:rsid w:val="008B6272"/>
    <w:rsid w:val="008B6FE3"/>
    <w:rsid w:val="008C1CD2"/>
    <w:rsid w:val="008C2226"/>
    <w:rsid w:val="008C39D1"/>
    <w:rsid w:val="008C6D97"/>
    <w:rsid w:val="008D112A"/>
    <w:rsid w:val="008D2433"/>
    <w:rsid w:val="008D71A6"/>
    <w:rsid w:val="008D7D5D"/>
    <w:rsid w:val="008E0858"/>
    <w:rsid w:val="008E6B82"/>
    <w:rsid w:val="008E7920"/>
    <w:rsid w:val="008F0FF8"/>
    <w:rsid w:val="008F4F8A"/>
    <w:rsid w:val="009004B0"/>
    <w:rsid w:val="0090054D"/>
    <w:rsid w:val="00902DBA"/>
    <w:rsid w:val="00904C7E"/>
    <w:rsid w:val="009056C4"/>
    <w:rsid w:val="00911E89"/>
    <w:rsid w:val="00912310"/>
    <w:rsid w:val="009126C7"/>
    <w:rsid w:val="009238E8"/>
    <w:rsid w:val="009243ED"/>
    <w:rsid w:val="009245A3"/>
    <w:rsid w:val="00924E7C"/>
    <w:rsid w:val="009254E1"/>
    <w:rsid w:val="00925B58"/>
    <w:rsid w:val="00927D1C"/>
    <w:rsid w:val="00930BBC"/>
    <w:rsid w:val="0093225C"/>
    <w:rsid w:val="00934BB4"/>
    <w:rsid w:val="00935426"/>
    <w:rsid w:val="00936862"/>
    <w:rsid w:val="00941D0F"/>
    <w:rsid w:val="00942CC8"/>
    <w:rsid w:val="009440AE"/>
    <w:rsid w:val="009520FF"/>
    <w:rsid w:val="00954D4B"/>
    <w:rsid w:val="009560FE"/>
    <w:rsid w:val="00963454"/>
    <w:rsid w:val="00964AB1"/>
    <w:rsid w:val="009660B6"/>
    <w:rsid w:val="00970F55"/>
    <w:rsid w:val="009741E5"/>
    <w:rsid w:val="00975534"/>
    <w:rsid w:val="00975FBB"/>
    <w:rsid w:val="00981178"/>
    <w:rsid w:val="009819F6"/>
    <w:rsid w:val="00983004"/>
    <w:rsid w:val="00983098"/>
    <w:rsid w:val="0098414F"/>
    <w:rsid w:val="00985FF0"/>
    <w:rsid w:val="0098753B"/>
    <w:rsid w:val="00990E81"/>
    <w:rsid w:val="009935B7"/>
    <w:rsid w:val="009954AA"/>
    <w:rsid w:val="009957E4"/>
    <w:rsid w:val="00995841"/>
    <w:rsid w:val="009A17B8"/>
    <w:rsid w:val="009A2A54"/>
    <w:rsid w:val="009A2D7F"/>
    <w:rsid w:val="009A72C5"/>
    <w:rsid w:val="009B0392"/>
    <w:rsid w:val="009C3FD1"/>
    <w:rsid w:val="009D263E"/>
    <w:rsid w:val="009D399E"/>
    <w:rsid w:val="009D5FA8"/>
    <w:rsid w:val="009D70C4"/>
    <w:rsid w:val="009D7D60"/>
    <w:rsid w:val="009E0630"/>
    <w:rsid w:val="009E18B5"/>
    <w:rsid w:val="009E37F0"/>
    <w:rsid w:val="009E4203"/>
    <w:rsid w:val="009F0541"/>
    <w:rsid w:val="009F282F"/>
    <w:rsid w:val="009F3C59"/>
    <w:rsid w:val="009F54F0"/>
    <w:rsid w:val="00A023EC"/>
    <w:rsid w:val="00A0245F"/>
    <w:rsid w:val="00A0475B"/>
    <w:rsid w:val="00A07649"/>
    <w:rsid w:val="00A11CF2"/>
    <w:rsid w:val="00A12E01"/>
    <w:rsid w:val="00A172B8"/>
    <w:rsid w:val="00A17711"/>
    <w:rsid w:val="00A2443B"/>
    <w:rsid w:val="00A26FDC"/>
    <w:rsid w:val="00A27025"/>
    <w:rsid w:val="00A3461A"/>
    <w:rsid w:val="00A355E4"/>
    <w:rsid w:val="00A40852"/>
    <w:rsid w:val="00A44344"/>
    <w:rsid w:val="00A4533F"/>
    <w:rsid w:val="00A4635C"/>
    <w:rsid w:val="00A51CAF"/>
    <w:rsid w:val="00A52780"/>
    <w:rsid w:val="00A5433B"/>
    <w:rsid w:val="00A575BB"/>
    <w:rsid w:val="00A60460"/>
    <w:rsid w:val="00A60768"/>
    <w:rsid w:val="00A7170B"/>
    <w:rsid w:val="00A72A22"/>
    <w:rsid w:val="00A75D3C"/>
    <w:rsid w:val="00A77A54"/>
    <w:rsid w:val="00A8079D"/>
    <w:rsid w:val="00A80EE4"/>
    <w:rsid w:val="00A8228C"/>
    <w:rsid w:val="00A84510"/>
    <w:rsid w:val="00A85433"/>
    <w:rsid w:val="00A9009E"/>
    <w:rsid w:val="00A95588"/>
    <w:rsid w:val="00A96BB8"/>
    <w:rsid w:val="00A9780B"/>
    <w:rsid w:val="00AA201D"/>
    <w:rsid w:val="00AA3B09"/>
    <w:rsid w:val="00AA423E"/>
    <w:rsid w:val="00AA4984"/>
    <w:rsid w:val="00AB095F"/>
    <w:rsid w:val="00AB251D"/>
    <w:rsid w:val="00AD03C2"/>
    <w:rsid w:val="00AD39DB"/>
    <w:rsid w:val="00AD5580"/>
    <w:rsid w:val="00AD5E8B"/>
    <w:rsid w:val="00AD73D1"/>
    <w:rsid w:val="00AE6A7A"/>
    <w:rsid w:val="00AF1A69"/>
    <w:rsid w:val="00AF6073"/>
    <w:rsid w:val="00B13631"/>
    <w:rsid w:val="00B167F7"/>
    <w:rsid w:val="00B21644"/>
    <w:rsid w:val="00B22576"/>
    <w:rsid w:val="00B234EC"/>
    <w:rsid w:val="00B25313"/>
    <w:rsid w:val="00B26563"/>
    <w:rsid w:val="00B32C34"/>
    <w:rsid w:val="00B420D9"/>
    <w:rsid w:val="00B45B7F"/>
    <w:rsid w:val="00B45E5B"/>
    <w:rsid w:val="00B466FE"/>
    <w:rsid w:val="00B47718"/>
    <w:rsid w:val="00B47D08"/>
    <w:rsid w:val="00B5698D"/>
    <w:rsid w:val="00B62937"/>
    <w:rsid w:val="00B63E9F"/>
    <w:rsid w:val="00B64376"/>
    <w:rsid w:val="00B659DF"/>
    <w:rsid w:val="00B67994"/>
    <w:rsid w:val="00B800AE"/>
    <w:rsid w:val="00B813E0"/>
    <w:rsid w:val="00B81E78"/>
    <w:rsid w:val="00B8208F"/>
    <w:rsid w:val="00B86C8E"/>
    <w:rsid w:val="00B86CA2"/>
    <w:rsid w:val="00B9028D"/>
    <w:rsid w:val="00B9095C"/>
    <w:rsid w:val="00B914ED"/>
    <w:rsid w:val="00BA27DD"/>
    <w:rsid w:val="00BA2E88"/>
    <w:rsid w:val="00BA4E3F"/>
    <w:rsid w:val="00BA6509"/>
    <w:rsid w:val="00BA7950"/>
    <w:rsid w:val="00BB2C23"/>
    <w:rsid w:val="00BB4AFB"/>
    <w:rsid w:val="00BC1F48"/>
    <w:rsid w:val="00BC3189"/>
    <w:rsid w:val="00BC3A7D"/>
    <w:rsid w:val="00BC5782"/>
    <w:rsid w:val="00BC7E95"/>
    <w:rsid w:val="00BD0D7A"/>
    <w:rsid w:val="00BD6FF8"/>
    <w:rsid w:val="00BE56A9"/>
    <w:rsid w:val="00BE5B86"/>
    <w:rsid w:val="00BE6CE3"/>
    <w:rsid w:val="00BF1BCC"/>
    <w:rsid w:val="00BF6734"/>
    <w:rsid w:val="00C01BDD"/>
    <w:rsid w:val="00C024E0"/>
    <w:rsid w:val="00C07D7C"/>
    <w:rsid w:val="00C07E89"/>
    <w:rsid w:val="00C107E6"/>
    <w:rsid w:val="00C1382A"/>
    <w:rsid w:val="00C16F6A"/>
    <w:rsid w:val="00C21C9C"/>
    <w:rsid w:val="00C2227B"/>
    <w:rsid w:val="00C23764"/>
    <w:rsid w:val="00C25465"/>
    <w:rsid w:val="00C30B78"/>
    <w:rsid w:val="00C32060"/>
    <w:rsid w:val="00C32187"/>
    <w:rsid w:val="00C366EE"/>
    <w:rsid w:val="00C3691A"/>
    <w:rsid w:val="00C36AFF"/>
    <w:rsid w:val="00C37C4C"/>
    <w:rsid w:val="00C50AD0"/>
    <w:rsid w:val="00C60FC6"/>
    <w:rsid w:val="00C61638"/>
    <w:rsid w:val="00C754AB"/>
    <w:rsid w:val="00C835D5"/>
    <w:rsid w:val="00C858D5"/>
    <w:rsid w:val="00C86B33"/>
    <w:rsid w:val="00C95B36"/>
    <w:rsid w:val="00CA1CA3"/>
    <w:rsid w:val="00CA42FB"/>
    <w:rsid w:val="00CB041A"/>
    <w:rsid w:val="00CB2142"/>
    <w:rsid w:val="00CB2609"/>
    <w:rsid w:val="00CB7C35"/>
    <w:rsid w:val="00CC3A97"/>
    <w:rsid w:val="00CD07EB"/>
    <w:rsid w:val="00CD1C1C"/>
    <w:rsid w:val="00CD4F45"/>
    <w:rsid w:val="00CD5F0B"/>
    <w:rsid w:val="00CD7C7B"/>
    <w:rsid w:val="00CE3AC1"/>
    <w:rsid w:val="00CF1B5E"/>
    <w:rsid w:val="00D01304"/>
    <w:rsid w:val="00D02029"/>
    <w:rsid w:val="00D02B82"/>
    <w:rsid w:val="00D04392"/>
    <w:rsid w:val="00D108A0"/>
    <w:rsid w:val="00D116E6"/>
    <w:rsid w:val="00D13650"/>
    <w:rsid w:val="00D1375D"/>
    <w:rsid w:val="00D13BC7"/>
    <w:rsid w:val="00D14545"/>
    <w:rsid w:val="00D155DB"/>
    <w:rsid w:val="00D20672"/>
    <w:rsid w:val="00D267AE"/>
    <w:rsid w:val="00D26D34"/>
    <w:rsid w:val="00D30CDF"/>
    <w:rsid w:val="00D319E2"/>
    <w:rsid w:val="00D32BEE"/>
    <w:rsid w:val="00D339EC"/>
    <w:rsid w:val="00D356B9"/>
    <w:rsid w:val="00D3728B"/>
    <w:rsid w:val="00D37533"/>
    <w:rsid w:val="00D379C2"/>
    <w:rsid w:val="00D40A34"/>
    <w:rsid w:val="00D40F96"/>
    <w:rsid w:val="00D42598"/>
    <w:rsid w:val="00D43410"/>
    <w:rsid w:val="00D44B50"/>
    <w:rsid w:val="00D470CB"/>
    <w:rsid w:val="00D50488"/>
    <w:rsid w:val="00D50987"/>
    <w:rsid w:val="00D52D10"/>
    <w:rsid w:val="00D655F4"/>
    <w:rsid w:val="00D75FDB"/>
    <w:rsid w:val="00D83B29"/>
    <w:rsid w:val="00D87E8C"/>
    <w:rsid w:val="00D900E4"/>
    <w:rsid w:val="00D90937"/>
    <w:rsid w:val="00D912AA"/>
    <w:rsid w:val="00D92A01"/>
    <w:rsid w:val="00D93BB4"/>
    <w:rsid w:val="00D93F37"/>
    <w:rsid w:val="00D944A2"/>
    <w:rsid w:val="00D95096"/>
    <w:rsid w:val="00D96127"/>
    <w:rsid w:val="00DA1BA4"/>
    <w:rsid w:val="00DA6E8A"/>
    <w:rsid w:val="00DB12D1"/>
    <w:rsid w:val="00DB2E97"/>
    <w:rsid w:val="00DB6401"/>
    <w:rsid w:val="00DB6F32"/>
    <w:rsid w:val="00DB73E4"/>
    <w:rsid w:val="00DB7955"/>
    <w:rsid w:val="00DC4DBB"/>
    <w:rsid w:val="00DC54BC"/>
    <w:rsid w:val="00DC6470"/>
    <w:rsid w:val="00DC6C40"/>
    <w:rsid w:val="00DC7425"/>
    <w:rsid w:val="00DD31C8"/>
    <w:rsid w:val="00DD44B9"/>
    <w:rsid w:val="00DD5080"/>
    <w:rsid w:val="00DD6931"/>
    <w:rsid w:val="00DD7005"/>
    <w:rsid w:val="00DE0C6D"/>
    <w:rsid w:val="00DE241D"/>
    <w:rsid w:val="00DE7E22"/>
    <w:rsid w:val="00DF0232"/>
    <w:rsid w:val="00DF244F"/>
    <w:rsid w:val="00DF56F3"/>
    <w:rsid w:val="00E013BC"/>
    <w:rsid w:val="00E05575"/>
    <w:rsid w:val="00E0768A"/>
    <w:rsid w:val="00E12A1A"/>
    <w:rsid w:val="00E228C0"/>
    <w:rsid w:val="00E236AE"/>
    <w:rsid w:val="00E25F77"/>
    <w:rsid w:val="00E26BBE"/>
    <w:rsid w:val="00E27656"/>
    <w:rsid w:val="00E339AE"/>
    <w:rsid w:val="00E36ADA"/>
    <w:rsid w:val="00E36DC6"/>
    <w:rsid w:val="00E404DE"/>
    <w:rsid w:val="00E4362D"/>
    <w:rsid w:val="00E4500C"/>
    <w:rsid w:val="00E451EE"/>
    <w:rsid w:val="00E47CB9"/>
    <w:rsid w:val="00E50DDE"/>
    <w:rsid w:val="00E52A6D"/>
    <w:rsid w:val="00E53543"/>
    <w:rsid w:val="00E6153D"/>
    <w:rsid w:val="00E62DD8"/>
    <w:rsid w:val="00E643E4"/>
    <w:rsid w:val="00E7440C"/>
    <w:rsid w:val="00E75E6B"/>
    <w:rsid w:val="00E7600C"/>
    <w:rsid w:val="00E84908"/>
    <w:rsid w:val="00E85C58"/>
    <w:rsid w:val="00E877D5"/>
    <w:rsid w:val="00E9691F"/>
    <w:rsid w:val="00EA11F0"/>
    <w:rsid w:val="00EA1EBC"/>
    <w:rsid w:val="00EA20B2"/>
    <w:rsid w:val="00EA24DA"/>
    <w:rsid w:val="00EA2573"/>
    <w:rsid w:val="00EC2703"/>
    <w:rsid w:val="00ED1A16"/>
    <w:rsid w:val="00ED3246"/>
    <w:rsid w:val="00ED702B"/>
    <w:rsid w:val="00ED7382"/>
    <w:rsid w:val="00EE30DC"/>
    <w:rsid w:val="00EE3F58"/>
    <w:rsid w:val="00EE695A"/>
    <w:rsid w:val="00EE6F5C"/>
    <w:rsid w:val="00EE75ED"/>
    <w:rsid w:val="00EF0DBE"/>
    <w:rsid w:val="00EF46A4"/>
    <w:rsid w:val="00F00C39"/>
    <w:rsid w:val="00F01106"/>
    <w:rsid w:val="00F05772"/>
    <w:rsid w:val="00F05F79"/>
    <w:rsid w:val="00F10A69"/>
    <w:rsid w:val="00F10AEE"/>
    <w:rsid w:val="00F12C91"/>
    <w:rsid w:val="00F1485A"/>
    <w:rsid w:val="00F221F9"/>
    <w:rsid w:val="00F31588"/>
    <w:rsid w:val="00F32462"/>
    <w:rsid w:val="00F32F1F"/>
    <w:rsid w:val="00F41F54"/>
    <w:rsid w:val="00F44C7A"/>
    <w:rsid w:val="00F50672"/>
    <w:rsid w:val="00F557C7"/>
    <w:rsid w:val="00F55ACB"/>
    <w:rsid w:val="00F705A2"/>
    <w:rsid w:val="00F75B3F"/>
    <w:rsid w:val="00F769D2"/>
    <w:rsid w:val="00F84DDD"/>
    <w:rsid w:val="00F874E9"/>
    <w:rsid w:val="00F87B2E"/>
    <w:rsid w:val="00F87DAF"/>
    <w:rsid w:val="00F94045"/>
    <w:rsid w:val="00FA2C78"/>
    <w:rsid w:val="00FA3C14"/>
    <w:rsid w:val="00FA521B"/>
    <w:rsid w:val="00FA528D"/>
    <w:rsid w:val="00FA63AF"/>
    <w:rsid w:val="00FB0959"/>
    <w:rsid w:val="00FB15F1"/>
    <w:rsid w:val="00FB3E62"/>
    <w:rsid w:val="00FB4656"/>
    <w:rsid w:val="00FB780F"/>
    <w:rsid w:val="00FC133E"/>
    <w:rsid w:val="00FC2B33"/>
    <w:rsid w:val="00FC6DCC"/>
    <w:rsid w:val="00FC7B50"/>
    <w:rsid w:val="00FD1532"/>
    <w:rsid w:val="00FD57BC"/>
    <w:rsid w:val="00FD661F"/>
    <w:rsid w:val="00FE3056"/>
    <w:rsid w:val="00FE3A91"/>
    <w:rsid w:val="00FF272A"/>
    <w:rsid w:val="00FF6651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8E1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D93B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93B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F057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F05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346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D71A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11"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11">
    <w:name w:val="正文1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6">
    <w:name w:val="题目"/>
    <w:next w:val="11"/>
    <w:pPr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a">
    <w:name w:val="编号"/>
    <w:pPr>
      <w:numPr>
        <w:numId w:val="6"/>
      </w:numPr>
    </w:pPr>
  </w:style>
  <w:style w:type="paragraph" w:customStyle="1" w:styleId="a7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12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1">
    <w:name w:val="表格样式 2"/>
    <w:rPr>
      <w:rFonts w:ascii="Helvetica" w:eastAsia="Helvetica" w:hAnsi="Helvetica" w:cs="Helvetica"/>
      <w:color w:val="000000"/>
    </w:rPr>
  </w:style>
  <w:style w:type="paragraph" w:customStyle="1" w:styleId="13">
    <w:name w:val="题目1"/>
    <w:pPr>
      <w:spacing w:line="288" w:lineRule="auto"/>
    </w:pPr>
    <w:rPr>
      <w:rFonts w:ascii="Arial Unicode MS" w:eastAsia="Helvetica" w:hAnsi="Arial Unicode MS" w:cs="Arial Unicode MS" w:hint="eastAsia"/>
      <w:b/>
      <w:bCs/>
      <w:color w:val="000000"/>
      <w:sz w:val="34"/>
      <w:szCs w:val="34"/>
      <w:lang w:val="zh-CN"/>
    </w:rPr>
  </w:style>
  <w:style w:type="character" w:customStyle="1" w:styleId="10">
    <w:name w:val="标题 1字符"/>
    <w:basedOn w:val="a1"/>
    <w:link w:val="1"/>
    <w:uiPriority w:val="9"/>
    <w:rsid w:val="00D93BB4"/>
    <w:rPr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1"/>
    <w:link w:val="2"/>
    <w:uiPriority w:val="9"/>
    <w:rsid w:val="00D93BB4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8">
    <w:name w:val="List Paragraph"/>
    <w:basedOn w:val="a0"/>
    <w:uiPriority w:val="34"/>
    <w:qFormat/>
    <w:rsid w:val="000B122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bdr w:val="none" w:sz="0" w:space="0" w:color="auto"/>
      <w:lang w:eastAsia="zh-CN"/>
    </w:rPr>
  </w:style>
  <w:style w:type="table" w:styleId="a9">
    <w:name w:val="Table Grid"/>
    <w:basedOn w:val="a2"/>
    <w:uiPriority w:val="59"/>
    <w:rsid w:val="000B122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kern w:val="2"/>
      <w:sz w:val="21"/>
      <w:szCs w:val="22"/>
      <w:bdr w:val="none" w:sz="0" w:space="0" w:color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1"/>
    <w:link w:val="3"/>
    <w:uiPriority w:val="9"/>
    <w:rsid w:val="00F05772"/>
    <w:rPr>
      <w:b/>
      <w:bCs/>
      <w:sz w:val="32"/>
      <w:szCs w:val="32"/>
      <w:lang w:eastAsia="en-US"/>
    </w:rPr>
  </w:style>
  <w:style w:type="character" w:customStyle="1" w:styleId="40">
    <w:name w:val="标题 4字符"/>
    <w:basedOn w:val="a1"/>
    <w:link w:val="4"/>
    <w:uiPriority w:val="9"/>
    <w:rsid w:val="00F05772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styleId="14">
    <w:name w:val="index 1"/>
    <w:basedOn w:val="a0"/>
    <w:next w:val="a0"/>
    <w:autoRedefine/>
    <w:uiPriority w:val="99"/>
    <w:unhideWhenUsed/>
    <w:rsid w:val="00A3461A"/>
  </w:style>
  <w:style w:type="paragraph" w:styleId="22">
    <w:name w:val="index 2"/>
    <w:basedOn w:val="a0"/>
    <w:next w:val="a0"/>
    <w:autoRedefine/>
    <w:uiPriority w:val="99"/>
    <w:unhideWhenUsed/>
    <w:rsid w:val="00A3461A"/>
    <w:pPr>
      <w:ind w:leftChars="200" w:left="200"/>
    </w:pPr>
  </w:style>
  <w:style w:type="paragraph" w:styleId="31">
    <w:name w:val="index 3"/>
    <w:basedOn w:val="a0"/>
    <w:next w:val="a0"/>
    <w:autoRedefine/>
    <w:uiPriority w:val="99"/>
    <w:unhideWhenUsed/>
    <w:rsid w:val="00A3461A"/>
    <w:pPr>
      <w:ind w:leftChars="400" w:left="400"/>
    </w:pPr>
  </w:style>
  <w:style w:type="paragraph" w:styleId="41">
    <w:name w:val="index 4"/>
    <w:basedOn w:val="a0"/>
    <w:next w:val="a0"/>
    <w:autoRedefine/>
    <w:uiPriority w:val="99"/>
    <w:unhideWhenUsed/>
    <w:rsid w:val="00A3461A"/>
    <w:pPr>
      <w:ind w:leftChars="600" w:left="600"/>
    </w:pPr>
  </w:style>
  <w:style w:type="paragraph" w:styleId="51">
    <w:name w:val="index 5"/>
    <w:basedOn w:val="a0"/>
    <w:next w:val="a0"/>
    <w:autoRedefine/>
    <w:uiPriority w:val="99"/>
    <w:unhideWhenUsed/>
    <w:rsid w:val="00A3461A"/>
    <w:pPr>
      <w:ind w:leftChars="800" w:left="800"/>
    </w:pPr>
  </w:style>
  <w:style w:type="paragraph" w:styleId="61">
    <w:name w:val="index 6"/>
    <w:basedOn w:val="a0"/>
    <w:next w:val="a0"/>
    <w:autoRedefine/>
    <w:uiPriority w:val="99"/>
    <w:unhideWhenUsed/>
    <w:rsid w:val="00A3461A"/>
    <w:pPr>
      <w:ind w:leftChars="1000" w:left="1000"/>
    </w:pPr>
  </w:style>
  <w:style w:type="paragraph" w:styleId="71">
    <w:name w:val="index 7"/>
    <w:basedOn w:val="a0"/>
    <w:next w:val="a0"/>
    <w:autoRedefine/>
    <w:uiPriority w:val="99"/>
    <w:unhideWhenUsed/>
    <w:rsid w:val="00A3461A"/>
    <w:pPr>
      <w:ind w:leftChars="1200" w:left="1200"/>
    </w:pPr>
  </w:style>
  <w:style w:type="paragraph" w:styleId="81">
    <w:name w:val="index 8"/>
    <w:basedOn w:val="a0"/>
    <w:next w:val="a0"/>
    <w:autoRedefine/>
    <w:uiPriority w:val="99"/>
    <w:unhideWhenUsed/>
    <w:rsid w:val="00A3461A"/>
    <w:pPr>
      <w:ind w:leftChars="1400" w:left="1400"/>
    </w:pPr>
  </w:style>
  <w:style w:type="paragraph" w:styleId="91">
    <w:name w:val="index 9"/>
    <w:basedOn w:val="a0"/>
    <w:next w:val="a0"/>
    <w:autoRedefine/>
    <w:uiPriority w:val="99"/>
    <w:unhideWhenUsed/>
    <w:rsid w:val="00A3461A"/>
    <w:pPr>
      <w:ind w:leftChars="1600" w:left="1600"/>
    </w:pPr>
  </w:style>
  <w:style w:type="paragraph" w:styleId="aa">
    <w:name w:val="index heading"/>
    <w:basedOn w:val="a0"/>
    <w:next w:val="14"/>
    <w:uiPriority w:val="99"/>
    <w:unhideWhenUsed/>
    <w:rsid w:val="00A3461A"/>
  </w:style>
  <w:style w:type="paragraph" w:styleId="15">
    <w:name w:val="toc 1"/>
    <w:basedOn w:val="a0"/>
    <w:next w:val="a0"/>
    <w:autoRedefine/>
    <w:uiPriority w:val="39"/>
    <w:unhideWhenUsed/>
    <w:rsid w:val="00A3461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23">
    <w:name w:val="toc 2"/>
    <w:basedOn w:val="a0"/>
    <w:next w:val="a0"/>
    <w:autoRedefine/>
    <w:uiPriority w:val="39"/>
    <w:unhideWhenUsed/>
    <w:rsid w:val="00A3461A"/>
    <w:pPr>
      <w:ind w:left="240"/>
    </w:pPr>
    <w:rPr>
      <w:rFonts w:asciiTheme="minorHAnsi" w:hAnsiTheme="minorHAnsi"/>
      <w:smallCaps/>
      <w:sz w:val="22"/>
      <w:szCs w:val="22"/>
    </w:rPr>
  </w:style>
  <w:style w:type="paragraph" w:styleId="32">
    <w:name w:val="toc 3"/>
    <w:basedOn w:val="a0"/>
    <w:next w:val="a0"/>
    <w:autoRedefine/>
    <w:uiPriority w:val="39"/>
    <w:unhideWhenUsed/>
    <w:rsid w:val="00A3461A"/>
    <w:pPr>
      <w:ind w:left="480"/>
    </w:pPr>
    <w:rPr>
      <w:rFonts w:asciiTheme="minorHAnsi" w:hAnsiTheme="minorHAnsi"/>
      <w:i/>
      <w:sz w:val="22"/>
      <w:szCs w:val="22"/>
    </w:rPr>
  </w:style>
  <w:style w:type="paragraph" w:styleId="42">
    <w:name w:val="toc 4"/>
    <w:basedOn w:val="a0"/>
    <w:next w:val="a0"/>
    <w:autoRedefine/>
    <w:uiPriority w:val="39"/>
    <w:unhideWhenUsed/>
    <w:rsid w:val="00A3461A"/>
    <w:pPr>
      <w:ind w:left="720"/>
    </w:pPr>
    <w:rPr>
      <w:rFonts w:asciiTheme="minorHAnsi" w:hAnsi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A3461A"/>
    <w:pPr>
      <w:ind w:left="960"/>
    </w:pPr>
    <w:rPr>
      <w:rFonts w:asciiTheme="minorHAnsi" w:hAnsiTheme="minorHAnsi"/>
      <w:sz w:val="18"/>
      <w:szCs w:val="18"/>
    </w:rPr>
  </w:style>
  <w:style w:type="paragraph" w:styleId="62">
    <w:name w:val="toc 6"/>
    <w:basedOn w:val="a0"/>
    <w:next w:val="a0"/>
    <w:autoRedefine/>
    <w:uiPriority w:val="39"/>
    <w:unhideWhenUsed/>
    <w:rsid w:val="00A3461A"/>
    <w:pPr>
      <w:ind w:left="1200"/>
    </w:pPr>
    <w:rPr>
      <w:rFonts w:asciiTheme="minorHAnsi" w:hAnsiTheme="minorHAnsi"/>
      <w:sz w:val="18"/>
      <w:szCs w:val="18"/>
    </w:rPr>
  </w:style>
  <w:style w:type="paragraph" w:styleId="72">
    <w:name w:val="toc 7"/>
    <w:basedOn w:val="a0"/>
    <w:next w:val="a0"/>
    <w:autoRedefine/>
    <w:uiPriority w:val="39"/>
    <w:unhideWhenUsed/>
    <w:rsid w:val="00A3461A"/>
    <w:pPr>
      <w:ind w:left="1440"/>
    </w:pPr>
    <w:rPr>
      <w:rFonts w:asciiTheme="minorHAnsi" w:hAnsiTheme="minorHAnsi"/>
      <w:sz w:val="18"/>
      <w:szCs w:val="18"/>
    </w:rPr>
  </w:style>
  <w:style w:type="paragraph" w:styleId="82">
    <w:name w:val="toc 8"/>
    <w:basedOn w:val="a0"/>
    <w:next w:val="a0"/>
    <w:autoRedefine/>
    <w:uiPriority w:val="39"/>
    <w:unhideWhenUsed/>
    <w:rsid w:val="00A3461A"/>
    <w:pPr>
      <w:ind w:left="1680"/>
    </w:pPr>
    <w:rPr>
      <w:rFonts w:asciiTheme="minorHAnsi" w:hAnsiTheme="minorHAnsi"/>
      <w:sz w:val="18"/>
      <w:szCs w:val="18"/>
    </w:rPr>
  </w:style>
  <w:style w:type="paragraph" w:styleId="92">
    <w:name w:val="toc 9"/>
    <w:basedOn w:val="a0"/>
    <w:next w:val="a0"/>
    <w:autoRedefine/>
    <w:uiPriority w:val="39"/>
    <w:unhideWhenUsed/>
    <w:rsid w:val="00A3461A"/>
    <w:pPr>
      <w:ind w:left="1920"/>
    </w:pPr>
    <w:rPr>
      <w:rFonts w:asciiTheme="minorHAnsi" w:hAnsiTheme="minorHAnsi"/>
      <w:sz w:val="18"/>
      <w:szCs w:val="18"/>
    </w:rPr>
  </w:style>
  <w:style w:type="character" w:customStyle="1" w:styleId="50">
    <w:name w:val="标题 5字符"/>
    <w:basedOn w:val="a1"/>
    <w:link w:val="5"/>
    <w:uiPriority w:val="9"/>
    <w:semiHidden/>
    <w:rsid w:val="00A3461A"/>
    <w:rPr>
      <w:b/>
      <w:bCs/>
      <w:sz w:val="28"/>
      <w:szCs w:val="28"/>
      <w:lang w:eastAsia="en-US"/>
    </w:rPr>
  </w:style>
  <w:style w:type="character" w:styleId="ab">
    <w:name w:val="Subtle Reference"/>
    <w:basedOn w:val="a1"/>
    <w:uiPriority w:val="31"/>
    <w:qFormat/>
    <w:rsid w:val="000A424F"/>
    <w:rPr>
      <w:smallCaps/>
      <w:color w:val="C0504D"/>
      <w:u w:val="single"/>
    </w:rPr>
  </w:style>
  <w:style w:type="paragraph" w:styleId="ac">
    <w:name w:val="No Spacing"/>
    <w:uiPriority w:val="1"/>
    <w:qFormat/>
    <w:rsid w:val="008D71A6"/>
    <w:rPr>
      <w:sz w:val="24"/>
      <w:szCs w:val="24"/>
      <w:lang w:eastAsia="en-US"/>
    </w:rPr>
  </w:style>
  <w:style w:type="character" w:customStyle="1" w:styleId="60">
    <w:name w:val="标题 6字符"/>
    <w:basedOn w:val="a1"/>
    <w:link w:val="6"/>
    <w:uiPriority w:val="9"/>
    <w:semiHidden/>
    <w:rsid w:val="008D71A6"/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customStyle="1" w:styleId="70">
    <w:name w:val="标题 7字符"/>
    <w:basedOn w:val="a1"/>
    <w:link w:val="7"/>
    <w:uiPriority w:val="9"/>
    <w:semiHidden/>
    <w:rsid w:val="008D71A6"/>
    <w:rPr>
      <w:b/>
      <w:bCs/>
      <w:sz w:val="24"/>
      <w:szCs w:val="24"/>
      <w:lang w:eastAsia="en-US"/>
    </w:rPr>
  </w:style>
  <w:style w:type="character" w:customStyle="1" w:styleId="80">
    <w:name w:val="标题 8字符"/>
    <w:basedOn w:val="a1"/>
    <w:link w:val="8"/>
    <w:uiPriority w:val="9"/>
    <w:semiHidden/>
    <w:rsid w:val="008D71A6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90">
    <w:name w:val="标题 9字符"/>
    <w:basedOn w:val="a1"/>
    <w:link w:val="9"/>
    <w:uiPriority w:val="9"/>
    <w:semiHidden/>
    <w:rsid w:val="008D71A6"/>
    <w:rPr>
      <w:rFonts w:asciiTheme="majorHAnsi" w:eastAsiaTheme="majorEastAsia" w:hAnsiTheme="majorHAnsi" w:cstheme="majorBidi"/>
      <w:sz w:val="21"/>
      <w:szCs w:val="21"/>
      <w:lang w:eastAsia="en-US"/>
    </w:rPr>
  </w:style>
  <w:style w:type="paragraph" w:styleId="ad">
    <w:name w:val="Balloon Text"/>
    <w:basedOn w:val="a0"/>
    <w:link w:val="ae"/>
    <w:uiPriority w:val="99"/>
    <w:semiHidden/>
    <w:unhideWhenUsed/>
    <w:rsid w:val="00F769D2"/>
    <w:rPr>
      <w:rFonts w:ascii="Heiti SC Light" w:eastAsia="Heiti SC Light"/>
      <w:sz w:val="18"/>
      <w:szCs w:val="18"/>
    </w:rPr>
  </w:style>
  <w:style w:type="character" w:customStyle="1" w:styleId="ae">
    <w:name w:val="批注框文本字符"/>
    <w:basedOn w:val="a1"/>
    <w:link w:val="ad"/>
    <w:uiPriority w:val="99"/>
    <w:semiHidden/>
    <w:rsid w:val="00F769D2"/>
    <w:rPr>
      <w:rFonts w:ascii="Heiti SC Light" w:eastAsia="Heiti SC Light"/>
      <w:sz w:val="18"/>
      <w:szCs w:val="18"/>
      <w:lang w:eastAsia="en-US"/>
    </w:rPr>
  </w:style>
  <w:style w:type="paragraph" w:styleId="af">
    <w:name w:val="Document Map"/>
    <w:basedOn w:val="a0"/>
    <w:link w:val="af0"/>
    <w:uiPriority w:val="99"/>
    <w:semiHidden/>
    <w:unhideWhenUsed/>
    <w:rsid w:val="008413B3"/>
    <w:rPr>
      <w:rFonts w:ascii="Heiti SC Light" w:eastAsia="Heiti SC Light"/>
    </w:rPr>
  </w:style>
  <w:style w:type="character" w:customStyle="1" w:styleId="af0">
    <w:name w:val="文档结构图 字符"/>
    <w:basedOn w:val="a1"/>
    <w:link w:val="af"/>
    <w:uiPriority w:val="99"/>
    <w:semiHidden/>
    <w:rsid w:val="008413B3"/>
    <w:rPr>
      <w:rFonts w:ascii="Heiti SC Light" w:eastAsia="Heiti SC Light"/>
      <w:sz w:val="24"/>
      <w:szCs w:val="24"/>
      <w:lang w:eastAsia="en-US"/>
    </w:rPr>
  </w:style>
  <w:style w:type="table" w:styleId="af1">
    <w:name w:val="Light List"/>
    <w:basedOn w:val="a2"/>
    <w:uiPriority w:val="61"/>
    <w:rsid w:val="008413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8413B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2">
    <w:name w:val="header"/>
    <w:basedOn w:val="a0"/>
    <w:link w:val="af3"/>
    <w:uiPriority w:val="99"/>
    <w:unhideWhenUsed/>
    <w:rsid w:val="00E26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字符"/>
    <w:basedOn w:val="a1"/>
    <w:link w:val="af2"/>
    <w:uiPriority w:val="99"/>
    <w:rsid w:val="00E26BBE"/>
    <w:rPr>
      <w:sz w:val="18"/>
      <w:szCs w:val="18"/>
      <w:lang w:eastAsia="en-US"/>
    </w:rPr>
  </w:style>
  <w:style w:type="paragraph" w:styleId="af4">
    <w:name w:val="footer"/>
    <w:basedOn w:val="a0"/>
    <w:link w:val="af5"/>
    <w:uiPriority w:val="99"/>
    <w:unhideWhenUsed/>
    <w:rsid w:val="00E26BB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字符"/>
    <w:basedOn w:val="a1"/>
    <w:link w:val="af4"/>
    <w:uiPriority w:val="99"/>
    <w:rsid w:val="00E26BBE"/>
    <w:rPr>
      <w:sz w:val="18"/>
      <w:szCs w:val="18"/>
      <w:lang w:eastAsia="en-US"/>
    </w:rPr>
  </w:style>
  <w:style w:type="paragraph" w:styleId="af6">
    <w:name w:val="Revision"/>
    <w:hidden/>
    <w:uiPriority w:val="99"/>
    <w:semiHidden/>
    <w:rsid w:val="006F3A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  <w:style w:type="paragraph" w:customStyle="1" w:styleId="p0">
    <w:name w:val="p0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paragraph" w:customStyle="1" w:styleId="p15">
    <w:name w:val="p15"/>
    <w:basedOn w:val="a0"/>
    <w:rsid w:val="008B318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="420"/>
      <w:jc w:val="both"/>
    </w:pPr>
    <w:rPr>
      <w:rFonts w:ascii="宋体" w:eastAsia="宋体" w:hAnsi="宋体" w:cs="宋体"/>
      <w:sz w:val="21"/>
      <w:szCs w:val="21"/>
      <w:bdr w:val="none" w:sz="0" w:space="0" w:color="auto"/>
      <w:lang w:eastAsia="zh-CN"/>
    </w:rPr>
  </w:style>
  <w:style w:type="character" w:styleId="af7">
    <w:name w:val="Subtle Emphasis"/>
    <w:basedOn w:val="a1"/>
    <w:uiPriority w:val="19"/>
    <w:qFormat/>
    <w:rsid w:val="009A17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0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6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1635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298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6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14841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29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374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5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21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504672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304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22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0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564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9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4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3402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310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1317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5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85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6006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31754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02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3456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5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3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19455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30339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609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557912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38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52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3180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2641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00112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872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4573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15845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0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2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86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29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65058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98387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64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29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2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553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17510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788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84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7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930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8446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83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600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9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2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58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246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30047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933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271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8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8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2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020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1356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368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4043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85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2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846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0452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313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1286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1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2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081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57961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18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768376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20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96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487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8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91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016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9434746">
                                                                                  <w:blockQuote w:val="1"/>
                                                                                  <w:marLeft w:val="720"/>
                                                                                  <w:marRight w:val="720"/>
                                                                                  <w:marTop w:val="100"/>
                                                                                  <w:marBottom w:val="1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2387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5304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615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6090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9803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3984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9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76612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1603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56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044809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703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5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40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5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0479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88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726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4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65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80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573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7724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90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25357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439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47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610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625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60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400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8218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7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0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09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05069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0321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8531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49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3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4361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207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256175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337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52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71195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947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2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6264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683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31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116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4297399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5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90623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0180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172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1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17704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81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01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29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593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19411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0280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3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9709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1519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0270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0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03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322358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61020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0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2591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64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83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44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840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7287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9507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754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0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93E461-4745-FD4B-A821-A8FF5059E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33</Pages>
  <Words>4500</Words>
  <Characters>25655</Characters>
  <Application>Microsoft Macintosh Word</Application>
  <DocSecurity>0</DocSecurity>
  <Lines>213</Lines>
  <Paragraphs>60</Paragraphs>
  <ScaleCrop>false</ScaleCrop>
  <Company>xxx.com</Company>
  <LinksUpToDate>false</LinksUpToDate>
  <CharactersWithSpaces>30095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 lee</cp:lastModifiedBy>
  <cp:revision>363</cp:revision>
  <dcterms:created xsi:type="dcterms:W3CDTF">2014-05-09T03:37:00Z</dcterms:created>
  <dcterms:modified xsi:type="dcterms:W3CDTF">2015-02-09T11:32:00Z</dcterms:modified>
</cp:coreProperties>
</file>